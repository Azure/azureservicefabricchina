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2E6BA" w14:textId="77777777" w:rsidR="00DE1B9A" w:rsidRPr="00667555" w:rsidRDefault="00E30A46" w:rsidP="00667555">
      <w:pPr>
        <w:pStyle w:val="Title"/>
        <w:rPr>
          <w:sz w:val="30"/>
          <w:szCs w:val="30"/>
        </w:rPr>
      </w:pPr>
      <w:r w:rsidRPr="00667555">
        <w:rPr>
          <w:sz w:val="30"/>
          <w:szCs w:val="30"/>
        </w:rPr>
        <w:t>M</w:t>
      </w:r>
      <w:r w:rsidRPr="00667555">
        <w:rPr>
          <w:rFonts w:hint="eastAsia"/>
          <w:sz w:val="30"/>
          <w:szCs w:val="30"/>
        </w:rPr>
        <w:t xml:space="preserve">igrate </w:t>
      </w:r>
      <w:r w:rsidRPr="00667555">
        <w:rPr>
          <w:sz w:val="30"/>
          <w:szCs w:val="30"/>
        </w:rPr>
        <w:t>a Docker Container application to Azure Service Fabric</w:t>
      </w:r>
    </w:p>
    <w:p w14:paraId="5D0A29F6" w14:textId="77777777" w:rsidR="00123D3B" w:rsidRDefault="00123D3B"/>
    <w:p w14:paraId="69F8ABA4" w14:textId="77777777" w:rsidR="00667555" w:rsidRDefault="00667555">
      <w:r>
        <w:t>T</w:t>
      </w:r>
      <w:r>
        <w:rPr>
          <w:rFonts w:hint="eastAsia"/>
        </w:rPr>
        <w:t xml:space="preserve">his </w:t>
      </w:r>
      <w:r>
        <w:t xml:space="preserve">article describes migrating a Docker Container application from on premise Docker environment to Azure Service Fabric, including building up cloud repository for Docker images, packaging a container app with specified image and </w:t>
      </w:r>
      <w:r w:rsidR="004D633A">
        <w:t>running the app in service fabric cluster.</w:t>
      </w:r>
    </w:p>
    <w:p w14:paraId="03DD944A" w14:textId="77777777" w:rsidR="00667555" w:rsidRDefault="00667555"/>
    <w:p w14:paraId="668E88F6" w14:textId="77777777" w:rsidR="002A5D9A" w:rsidRDefault="0020599F">
      <w:r>
        <w:t>A</w:t>
      </w:r>
      <w:r>
        <w:rPr>
          <w:rFonts w:hint="eastAsia"/>
        </w:rPr>
        <w:t xml:space="preserve">s </w:t>
      </w:r>
      <w:r>
        <w:t xml:space="preserve">a sample, we will start with a Docker image filled with Nginx and migrate it to </w:t>
      </w:r>
      <w:hyperlink r:id="rId5" w:history="1">
        <w:r w:rsidRPr="009156AB">
          <w:rPr>
            <w:rStyle w:val="Hyperlink"/>
          </w:rPr>
          <w:t>Azure container registry</w:t>
        </w:r>
      </w:hyperlink>
      <w:r>
        <w:t xml:space="preserve">, then </w:t>
      </w:r>
      <w:r w:rsidR="006822B8">
        <w:t>create</w:t>
      </w:r>
      <w:r w:rsidR="009156AB">
        <w:t xml:space="preserve"> a</w:t>
      </w:r>
      <w:r>
        <w:t xml:space="preserve"> container application in service fabric cluster with the uploaded Docker image.</w:t>
      </w:r>
      <w:r w:rsidR="009156AB">
        <w:t xml:space="preserve"> </w:t>
      </w:r>
      <w:r w:rsidR="008C2AD2">
        <w:t xml:space="preserve">Also in this practice, </w:t>
      </w:r>
      <w:r w:rsidR="006822B8">
        <w:t>special</w:t>
      </w:r>
      <w:r w:rsidR="008C2AD2">
        <w:t xml:space="preserve"> work in service fabric on national cloud like</w:t>
      </w:r>
      <w:r w:rsidR="00D13C4E">
        <w:t xml:space="preserve"> China Azure will be address</w:t>
      </w:r>
      <w:r w:rsidR="00794726">
        <w:t>ed, including service fabric cluster template and container app manifest settings.</w:t>
      </w:r>
    </w:p>
    <w:p w14:paraId="05293A69" w14:textId="77777777" w:rsidR="00123D3B" w:rsidRPr="00FA220C" w:rsidRDefault="00123D3B" w:rsidP="006C32D1">
      <w:pPr>
        <w:pStyle w:val="Heading2"/>
        <w:rPr>
          <w:sz w:val="28"/>
          <w:szCs w:val="28"/>
        </w:rPr>
      </w:pPr>
      <w:r w:rsidRPr="00FA220C">
        <w:rPr>
          <w:sz w:val="28"/>
          <w:szCs w:val="28"/>
        </w:rPr>
        <w:t>W</w:t>
      </w:r>
      <w:r w:rsidRPr="00FA220C">
        <w:rPr>
          <w:rFonts w:hint="eastAsia"/>
          <w:sz w:val="28"/>
          <w:szCs w:val="28"/>
        </w:rPr>
        <w:t xml:space="preserve">hy </w:t>
      </w:r>
      <w:r w:rsidR="006C32D1" w:rsidRPr="00FA220C">
        <w:rPr>
          <w:sz w:val="28"/>
          <w:szCs w:val="28"/>
        </w:rPr>
        <w:t>Service F</w:t>
      </w:r>
      <w:r w:rsidRPr="00FA220C">
        <w:rPr>
          <w:sz w:val="28"/>
          <w:szCs w:val="28"/>
        </w:rPr>
        <w:t>abric?</w:t>
      </w:r>
    </w:p>
    <w:p w14:paraId="19B276FC" w14:textId="77777777" w:rsidR="002A5D9A" w:rsidRDefault="002A5D9A">
      <w:r>
        <w:t>R</w:t>
      </w:r>
      <w:r>
        <w:rPr>
          <w:rFonts w:hint="eastAsia"/>
        </w:rPr>
        <w:t xml:space="preserve">egarding </w:t>
      </w:r>
      <w:r>
        <w:t xml:space="preserve">how to choose the right platform on azure to host Docker container app, there are several talks and recommendations, like </w:t>
      </w:r>
      <w:hyperlink r:id="rId6" w:history="1">
        <w:r w:rsidRPr="002A5D9A">
          <w:rPr>
            <w:rStyle w:val="Hyperlink"/>
          </w:rPr>
          <w:t>Choosing between Azure Container Service, Azure Service Fabric and Azure Functions</w:t>
        </w:r>
      </w:hyperlink>
      <w:r>
        <w:t xml:space="preserve"> and </w:t>
      </w:r>
      <w:hyperlink r:id="rId7" w:history="1">
        <w:r w:rsidRPr="002A5D9A">
          <w:rPr>
            <w:rStyle w:val="Hyperlink"/>
          </w:rPr>
          <w:t>Build Microservice Applications with Microsoft Azure</w:t>
        </w:r>
      </w:hyperlink>
      <w:r>
        <w:t xml:space="preserve">, a widely </w:t>
      </w:r>
      <w:r w:rsidR="002541B7">
        <w:t>acknowledged</w:t>
      </w:r>
      <w:r>
        <w:t xml:space="preserve"> conclusion on Service Fabric VS. </w:t>
      </w:r>
      <w:hyperlink r:id="rId8" w:history="1">
        <w:r w:rsidRPr="00A07BFB">
          <w:rPr>
            <w:rStyle w:val="Hyperlink"/>
          </w:rPr>
          <w:t>Azure Container Service</w:t>
        </w:r>
      </w:hyperlink>
      <w:r w:rsidR="002541B7">
        <w:t xml:space="preserve"> (ACS)</w:t>
      </w:r>
      <w:r>
        <w:t xml:space="preserve"> is illustrated as below:</w:t>
      </w:r>
    </w:p>
    <w:p w14:paraId="6E8B54CC" w14:textId="77777777" w:rsidR="002A5D9A" w:rsidRDefault="002A5D9A">
      <w:r>
        <w:rPr>
          <w:noProof/>
        </w:rPr>
        <w:drawing>
          <wp:inline distT="0" distB="0" distL="0" distR="0" wp14:anchorId="533AA284" wp14:editId="0B799725">
            <wp:extent cx="5274310" cy="219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99005"/>
                    </a:xfrm>
                    <a:prstGeom prst="rect">
                      <a:avLst/>
                    </a:prstGeom>
                  </pic:spPr>
                </pic:pic>
              </a:graphicData>
            </a:graphic>
          </wp:inline>
        </w:drawing>
      </w:r>
    </w:p>
    <w:p w14:paraId="7240F93D" w14:textId="77777777" w:rsidR="002A5D9A" w:rsidRDefault="002A5D9A"/>
    <w:p w14:paraId="41A67EFD" w14:textId="77777777" w:rsidR="002A5D9A" w:rsidRDefault="002541B7">
      <w:r w:rsidRPr="002541B7">
        <w:t>Azure Service Fabric is more of App focus while Azure Container Service is more of infrastructure focus.</w:t>
      </w:r>
    </w:p>
    <w:p w14:paraId="2B62840E" w14:textId="77777777" w:rsidR="002541B7" w:rsidRDefault="002541B7" w:rsidP="002541B7">
      <w:pPr>
        <w:pStyle w:val="ListParagraph"/>
        <w:numPr>
          <w:ilvl w:val="0"/>
          <w:numId w:val="1"/>
        </w:numPr>
        <w:ind w:firstLineChars="0"/>
      </w:pPr>
      <w:r>
        <w:t>Azure Container Service</w:t>
      </w:r>
      <w:r w:rsidRPr="002541B7">
        <w:t xml:space="preserve"> allows to use the open source, industry famous container orchestrators </w:t>
      </w:r>
      <w:r>
        <w:t>like</w:t>
      </w:r>
      <w:r w:rsidRPr="002541B7">
        <w:t xml:space="preserve"> Docker Swarm</w:t>
      </w:r>
      <w:r>
        <w:t xml:space="preserve"> and Kubernetes, that gives more </w:t>
      </w:r>
      <w:r w:rsidRPr="002541B7">
        <w:t>openness and flexibility.</w:t>
      </w:r>
    </w:p>
    <w:p w14:paraId="7D70E63F" w14:textId="77777777" w:rsidR="002A5D9A" w:rsidRDefault="002541B7" w:rsidP="002541B7">
      <w:pPr>
        <w:pStyle w:val="ListParagraph"/>
        <w:numPr>
          <w:ilvl w:val="0"/>
          <w:numId w:val="1"/>
        </w:numPr>
        <w:ind w:firstLineChars="0"/>
      </w:pPr>
      <w:r>
        <w:t>Azure Service Fabric</w:t>
      </w:r>
      <w:r w:rsidRPr="002541B7">
        <w:t xml:space="preserve"> provides its own orchestration</w:t>
      </w:r>
      <w:r>
        <w:t xml:space="preserve">, that means Service Fabric provides more integrated, </w:t>
      </w:r>
      <w:r w:rsidRPr="002541B7">
        <w:t>e</w:t>
      </w:r>
      <w:r>
        <w:t>asier to use feature rich model.</w:t>
      </w:r>
    </w:p>
    <w:p w14:paraId="6F3E04EE" w14:textId="77777777" w:rsidR="00261B0F" w:rsidRDefault="00261B0F" w:rsidP="00261B0F">
      <w:pPr>
        <w:pStyle w:val="ListParagraph"/>
        <w:numPr>
          <w:ilvl w:val="0"/>
          <w:numId w:val="1"/>
        </w:numPr>
        <w:ind w:firstLineChars="0"/>
      </w:pPr>
      <w:r w:rsidRPr="00261B0F">
        <w:t xml:space="preserve">Azure Service Fabric offers several specific </w:t>
      </w:r>
      <w:hyperlink r:id="rId10" w:history="1">
        <w:r w:rsidRPr="00261B0F">
          <w:rPr>
            <w:rStyle w:val="Hyperlink"/>
          </w:rPr>
          <w:t>programming models</w:t>
        </w:r>
      </w:hyperlink>
      <w:r w:rsidRPr="00261B0F">
        <w:t>, like reliable actor for IoT, reliable service for stateful app, and guest executables/containers for existing apps.</w:t>
      </w:r>
    </w:p>
    <w:p w14:paraId="39501D04" w14:textId="77777777" w:rsidR="00843C5A" w:rsidRDefault="00BC05FD" w:rsidP="00843C5A">
      <w:pPr>
        <w:pStyle w:val="ListParagraph"/>
        <w:numPr>
          <w:ilvl w:val="0"/>
          <w:numId w:val="1"/>
        </w:numPr>
        <w:ind w:firstLineChars="0"/>
      </w:pPr>
      <w:r w:rsidRPr="002541B7">
        <w:t>Service</w:t>
      </w:r>
      <w:r>
        <w:t xml:space="preserve"> Fabric applications can run on </w:t>
      </w:r>
      <w:r w:rsidRPr="002541B7">
        <w:t>premise, on Azure or even in other cloud platforms.</w:t>
      </w:r>
    </w:p>
    <w:p w14:paraId="7885A618" w14:textId="1AFE4892" w:rsidR="00F44C3F" w:rsidRPr="009427B3" w:rsidDel="00EB6510" w:rsidRDefault="00843C5A" w:rsidP="00843C5A">
      <w:pPr>
        <w:rPr>
          <w:del w:id="0" w:author="Jian Wu" w:date="2017-04-14T17:17:00Z"/>
          <w:rFonts w:hint="eastAsia"/>
        </w:rPr>
      </w:pPr>
      <w:r>
        <w:lastRenderedPageBreak/>
        <w:t xml:space="preserve">In brief, Service Fabric is a portable PaaS platform for running micro services including Docker container app, it provides managed orchestration mechanism to guarantee service availability, scalability and reliability, which release developers to focus </w:t>
      </w:r>
      <w:r w:rsidR="003904D4">
        <w:t xml:space="preserve">only </w:t>
      </w:r>
      <w:r>
        <w:t>on business logistics in application modules.</w:t>
      </w:r>
    </w:p>
    <w:p w14:paraId="3A41DEFB" w14:textId="77777777" w:rsidR="00123D3B" w:rsidRPr="00FA220C" w:rsidRDefault="00123D3B" w:rsidP="00CE7276">
      <w:pPr>
        <w:pStyle w:val="Heading2"/>
        <w:rPr>
          <w:sz w:val="28"/>
          <w:szCs w:val="28"/>
        </w:rPr>
      </w:pPr>
      <w:r w:rsidRPr="00FA220C">
        <w:rPr>
          <w:sz w:val="28"/>
          <w:szCs w:val="28"/>
        </w:rPr>
        <w:t xml:space="preserve">Create </w:t>
      </w:r>
      <w:r w:rsidR="006C32D1" w:rsidRPr="00FA220C">
        <w:rPr>
          <w:sz w:val="28"/>
          <w:szCs w:val="28"/>
        </w:rPr>
        <w:t>Service Fabric C</w:t>
      </w:r>
      <w:r w:rsidRPr="00FA220C">
        <w:rPr>
          <w:sz w:val="28"/>
          <w:szCs w:val="28"/>
        </w:rPr>
        <w:t>luster</w:t>
      </w:r>
      <w:r w:rsidR="006C32D1" w:rsidRPr="00FA220C">
        <w:rPr>
          <w:sz w:val="28"/>
          <w:szCs w:val="28"/>
        </w:rPr>
        <w:t xml:space="preserve"> for Docker Container</w:t>
      </w:r>
    </w:p>
    <w:p w14:paraId="0C140B31" w14:textId="77777777" w:rsidR="00123D3B" w:rsidRDefault="00DA4D96">
      <w:r>
        <w:t>S</w:t>
      </w:r>
      <w:r>
        <w:rPr>
          <w:rFonts w:hint="eastAsia"/>
        </w:rPr>
        <w:t xml:space="preserve">ervice </w:t>
      </w:r>
      <w:r>
        <w:t xml:space="preserve">fabric cluster can be created quickly via serval ways, such as </w:t>
      </w:r>
      <w:hyperlink r:id="rId11" w:history="1">
        <w:r w:rsidRPr="00DA4D96">
          <w:rPr>
            <w:rStyle w:val="Hyperlink"/>
          </w:rPr>
          <w:t>Azure Portal</w:t>
        </w:r>
      </w:hyperlink>
      <w:r>
        <w:t xml:space="preserve">, </w:t>
      </w:r>
      <w:hyperlink r:id="rId12" w:history="1">
        <w:r w:rsidRPr="00DA4D96">
          <w:rPr>
            <w:rStyle w:val="Hyperlink"/>
          </w:rPr>
          <w:t>Visual Studio</w:t>
        </w:r>
      </w:hyperlink>
      <w:r>
        <w:t xml:space="preserve"> and </w:t>
      </w:r>
      <w:hyperlink r:id="rId13" w:history="1">
        <w:r w:rsidRPr="00DA4D96">
          <w:rPr>
            <w:rStyle w:val="Hyperlink"/>
          </w:rPr>
          <w:t>ARM template</w:t>
        </w:r>
      </w:hyperlink>
      <w:r>
        <w:t>, no matter which way you choose, you will finally get an ARM template created for Azure platform to provision your customized cluster. Generally, for continuous delivery and continuous integration (CI/CD), ARM template is a perfect way to make the customized cluster replicable anyti</w:t>
      </w:r>
      <w:r w:rsidR="00542DF8">
        <w:t>me without duplicate efforts, and</w:t>
      </w:r>
      <w:r>
        <w:t xml:space="preserve"> the guide of </w:t>
      </w:r>
      <w:hyperlink r:id="rId14" w:history="1">
        <w:r w:rsidRPr="00DA4D96">
          <w:rPr>
            <w:rStyle w:val="Hyperlink"/>
          </w:rPr>
          <w:t>create service fabric cluster</w:t>
        </w:r>
      </w:hyperlink>
      <w:r>
        <w:t xml:space="preserve"> and popular service fabric </w:t>
      </w:r>
      <w:hyperlink r:id="rId15" w:history="1">
        <w:r w:rsidRPr="00542DF8">
          <w:rPr>
            <w:rStyle w:val="Hyperlink"/>
          </w:rPr>
          <w:t>ARM templates</w:t>
        </w:r>
      </w:hyperlink>
      <w:r>
        <w:t xml:space="preserve"> are good reference for designing and </w:t>
      </w:r>
      <w:r w:rsidR="00D34018">
        <w:t xml:space="preserve">deploying </w:t>
      </w:r>
      <w:r w:rsidR="00542DF8">
        <w:t xml:space="preserve">your </w:t>
      </w:r>
      <w:r w:rsidR="00D34018">
        <w:t>Service Fabric cluster.</w:t>
      </w:r>
    </w:p>
    <w:p w14:paraId="77FE1FA1" w14:textId="77777777" w:rsidR="00D34018" w:rsidRDefault="00D34018"/>
    <w:p w14:paraId="6B10529B" w14:textId="77777777" w:rsidR="00B66175" w:rsidRDefault="00B66175">
      <w:r>
        <w:t>W</w:t>
      </w:r>
      <w:r>
        <w:rPr>
          <w:rFonts w:hint="eastAsia"/>
        </w:rPr>
        <w:t xml:space="preserve">hen </w:t>
      </w:r>
      <w:r>
        <w:t xml:space="preserve">following the guide or template to design your service fabric cluster, please be noted that endpoints in Azure clouds are different, see the </w:t>
      </w:r>
      <w:hyperlink r:id="rId16" w:history="1">
        <w:r w:rsidRPr="00B66175">
          <w:rPr>
            <w:rStyle w:val="Hyperlink"/>
          </w:rPr>
          <w:t>endpoint mapping</w:t>
        </w:r>
      </w:hyperlink>
      <w:r>
        <w:t>.</w:t>
      </w:r>
    </w:p>
    <w:p w14:paraId="6C3DEC88" w14:textId="77777777" w:rsidR="00B66175" w:rsidRDefault="00B66175"/>
    <w:p w14:paraId="1EA810B9" w14:textId="77777777" w:rsidR="00B66175" w:rsidRDefault="00B66175">
      <w:r>
        <w:t>One more thing for attention is AAD authentication in service fabric cluster, if you choose AAD as secure entry for your se</w:t>
      </w:r>
      <w:r w:rsidR="00392F14">
        <w:t>rvice fabric cluster but with older version of service fabric package in China Azure, then in your ARM template file, an extra element “</w:t>
      </w:r>
      <w:r w:rsidR="00392F14" w:rsidRPr="00392F14">
        <w:rPr>
          <w:rFonts w:ascii="Consolas" w:hAnsi="Consolas" w:cs="Consolas"/>
          <w:color w:val="2E75B6"/>
          <w:kern w:val="0"/>
          <w:sz w:val="16"/>
          <w:szCs w:val="16"/>
        </w:rPr>
        <w:t>fabricSettings</w:t>
      </w:r>
      <w:r w:rsidR="00392F14">
        <w:t>” should be added in resource of service fabric, see below, otherwise following login to service fabric explorer will be redirected to global AAD.</w:t>
      </w:r>
    </w:p>
    <w:p w14:paraId="309651AA" w14:textId="77777777" w:rsidR="00392F14" w:rsidRDefault="00392F14">
      <w:r>
        <w:rPr>
          <w:noProof/>
        </w:rPr>
        <w:drawing>
          <wp:inline distT="0" distB="0" distL="0" distR="0" wp14:anchorId="52A81D37" wp14:editId="1675985B">
            <wp:extent cx="5293514" cy="33369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4388" cy="3337517"/>
                    </a:xfrm>
                    <a:prstGeom prst="rect">
                      <a:avLst/>
                    </a:prstGeom>
                  </pic:spPr>
                </pic:pic>
              </a:graphicData>
            </a:graphic>
          </wp:inline>
        </w:drawing>
      </w:r>
    </w:p>
    <w:p w14:paraId="11C7B30A" w14:textId="77777777" w:rsidR="00F5028B" w:rsidRDefault="00F5028B"/>
    <w:p w14:paraId="352C36AA" w14:textId="77777777" w:rsidR="00F5028B" w:rsidRDefault="00F5028B">
      <w:r>
        <w:t>A</w:t>
      </w:r>
      <w:r>
        <w:rPr>
          <w:rFonts w:hint="eastAsia"/>
        </w:rPr>
        <w:t xml:space="preserve"> </w:t>
      </w:r>
      <w:r>
        <w:t xml:space="preserve">complete ARM template for China Azure is shared </w:t>
      </w:r>
      <w:hyperlink r:id="rId18" w:history="1">
        <w:r w:rsidRPr="00F5028B">
          <w:rPr>
            <w:rStyle w:val="Hyperlink"/>
          </w:rPr>
          <w:t>here</w:t>
        </w:r>
      </w:hyperlink>
      <w:r>
        <w:t>, it aims to create a service fabric cluster with 2 node types and 10 nodes in total as well as both cert and AAD authentication.</w:t>
      </w:r>
    </w:p>
    <w:p w14:paraId="7C39DBCA" w14:textId="77777777" w:rsidR="00123D3B" w:rsidRPr="00FA220C" w:rsidRDefault="00123D3B" w:rsidP="00CE7276">
      <w:pPr>
        <w:pStyle w:val="Heading2"/>
        <w:rPr>
          <w:sz w:val="28"/>
          <w:szCs w:val="28"/>
        </w:rPr>
      </w:pPr>
      <w:r w:rsidRPr="00FA220C">
        <w:rPr>
          <w:sz w:val="28"/>
          <w:szCs w:val="28"/>
        </w:rPr>
        <w:lastRenderedPageBreak/>
        <w:t xml:space="preserve">Publish </w:t>
      </w:r>
      <w:r w:rsidR="006C32D1" w:rsidRPr="00FA220C">
        <w:rPr>
          <w:sz w:val="28"/>
          <w:szCs w:val="28"/>
        </w:rPr>
        <w:t>C</w:t>
      </w:r>
      <w:r w:rsidRPr="00FA220C">
        <w:rPr>
          <w:sz w:val="28"/>
          <w:szCs w:val="28"/>
        </w:rPr>
        <w:t>ontainer</w:t>
      </w:r>
      <w:r w:rsidR="006C32D1" w:rsidRPr="00FA220C">
        <w:rPr>
          <w:sz w:val="28"/>
          <w:szCs w:val="28"/>
        </w:rPr>
        <w:t xml:space="preserve"> Image</w:t>
      </w:r>
      <w:r w:rsidRPr="00FA220C">
        <w:rPr>
          <w:sz w:val="28"/>
          <w:szCs w:val="28"/>
        </w:rPr>
        <w:t xml:space="preserve"> to </w:t>
      </w:r>
      <w:r w:rsidR="006C32D1" w:rsidRPr="00FA220C">
        <w:rPr>
          <w:sz w:val="28"/>
          <w:szCs w:val="28"/>
        </w:rPr>
        <w:t>R</w:t>
      </w:r>
      <w:r w:rsidRPr="00FA220C">
        <w:rPr>
          <w:sz w:val="28"/>
          <w:szCs w:val="28"/>
        </w:rPr>
        <w:t>epository</w:t>
      </w:r>
    </w:p>
    <w:p w14:paraId="52B1D1E3" w14:textId="77777777" w:rsidR="00894ACC" w:rsidRDefault="00894ACC">
      <w:r>
        <w:t>Y</w:t>
      </w:r>
      <w:r>
        <w:rPr>
          <w:rFonts w:hint="eastAsia"/>
        </w:rPr>
        <w:t xml:space="preserve">ou </w:t>
      </w:r>
      <w:r>
        <w:t xml:space="preserve">can either setup your private container repository in cloud for service fabric use or </w:t>
      </w:r>
      <w:r w:rsidR="00335A0D">
        <w:t xml:space="preserve">leverage Azure Container Registry as cloud repository, that </w:t>
      </w:r>
      <w:r w:rsidR="003E744C">
        <w:t>will be</w:t>
      </w:r>
      <w:r w:rsidR="00335A0D">
        <w:t xml:space="preserve"> for your use only</w:t>
      </w:r>
      <w:r w:rsidR="003E744C">
        <w:t xml:space="preserve"> and not accessible to others per your settings</w:t>
      </w:r>
      <w:r w:rsidR="00335A0D">
        <w:t xml:space="preserve">, this </w:t>
      </w:r>
      <w:hyperlink r:id="rId19" w:history="1">
        <w:r w:rsidR="00335A0D" w:rsidRPr="00335A0D">
          <w:rPr>
            <w:rStyle w:val="Hyperlink"/>
          </w:rPr>
          <w:t xml:space="preserve">guide </w:t>
        </w:r>
      </w:hyperlink>
      <w:r w:rsidR="00335A0D">
        <w:t>has detailed info about pulling and pushing images with Azure Container Registry, a quick practice for that is resulted as below:</w:t>
      </w:r>
      <w:bookmarkStart w:id="1" w:name="_GoBack"/>
      <w:bookmarkEnd w:id="1"/>
    </w:p>
    <w:p w14:paraId="0ACDD4E6" w14:textId="77777777" w:rsidR="00123D3B" w:rsidRDefault="0025137B">
      <w:r>
        <w:rPr>
          <w:noProof/>
        </w:rPr>
        <w:drawing>
          <wp:inline distT="0" distB="0" distL="0" distR="0" wp14:anchorId="38629893" wp14:editId="39841E1D">
            <wp:extent cx="5274310" cy="1098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98550"/>
                    </a:xfrm>
                    <a:prstGeom prst="rect">
                      <a:avLst/>
                    </a:prstGeom>
                  </pic:spPr>
                </pic:pic>
              </a:graphicData>
            </a:graphic>
          </wp:inline>
        </w:drawing>
      </w:r>
    </w:p>
    <w:p w14:paraId="156D3075" w14:textId="77777777" w:rsidR="00092DC8" w:rsidRPr="00092DC8" w:rsidRDefault="00092DC8"/>
    <w:p w14:paraId="18E8B520" w14:textId="77777777" w:rsidR="00092DC8" w:rsidRDefault="0025137B">
      <w:r>
        <w:t>A</w:t>
      </w:r>
      <w:r>
        <w:rPr>
          <w:rFonts w:hint="eastAsia"/>
        </w:rPr>
        <w:t xml:space="preserve">fter </w:t>
      </w:r>
      <w:r>
        <w:t xml:space="preserve">uploading, you will check out your images in Azure Container Registry by its </w:t>
      </w:r>
      <w:hyperlink r:id="rId21" w:history="1">
        <w:r w:rsidRPr="0025137B">
          <w:rPr>
            <w:rStyle w:val="Hyperlink"/>
          </w:rPr>
          <w:t>portal</w:t>
        </w:r>
      </w:hyperlink>
      <w:r>
        <w:t xml:space="preserve">, </w:t>
      </w:r>
      <w:r w:rsidR="00FF6309">
        <w:t xml:space="preserve">such as screenshot below, the name </w:t>
      </w:r>
      <w:r w:rsidR="00FF6309" w:rsidRPr="003E744C">
        <w:rPr>
          <w:i/>
        </w:rPr>
        <w:t>demos/nginx001</w:t>
      </w:r>
      <w:r w:rsidR="00FF6309">
        <w:t xml:space="preserve"> will be used to create guest container app in service fabric.</w:t>
      </w:r>
    </w:p>
    <w:p w14:paraId="32793E14" w14:textId="77777777" w:rsidR="0025137B" w:rsidRDefault="0025137B">
      <w:r>
        <w:rPr>
          <w:noProof/>
        </w:rPr>
        <w:drawing>
          <wp:inline distT="0" distB="0" distL="0" distR="0" wp14:anchorId="1C8408CB" wp14:editId="10520773">
            <wp:extent cx="5274310" cy="1907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07540"/>
                    </a:xfrm>
                    <a:prstGeom prst="rect">
                      <a:avLst/>
                    </a:prstGeom>
                  </pic:spPr>
                </pic:pic>
              </a:graphicData>
            </a:graphic>
          </wp:inline>
        </w:drawing>
      </w:r>
    </w:p>
    <w:p w14:paraId="704F5A9B" w14:textId="77777777" w:rsidR="00FF6309" w:rsidRPr="00FF6309" w:rsidRDefault="00FF6309">
      <w:r>
        <w:t>A</w:t>
      </w:r>
      <w:r>
        <w:rPr>
          <w:rFonts w:hint="eastAsia"/>
        </w:rPr>
        <w:t xml:space="preserve">lternatively, you can also use public </w:t>
      </w:r>
      <w:hyperlink r:id="rId23" w:history="1">
        <w:r w:rsidRPr="00FF6309">
          <w:rPr>
            <w:rStyle w:val="Hyperlink"/>
            <w:rFonts w:hint="eastAsia"/>
          </w:rPr>
          <w:t>Docker Hub</w:t>
        </w:r>
      </w:hyperlink>
      <w:r>
        <w:rPr>
          <w:rFonts w:hint="eastAsia"/>
        </w:rPr>
        <w:t xml:space="preserve"> as your repository, once your image is ready there like </w:t>
      </w:r>
      <w:hyperlink r:id="rId24" w:history="1">
        <w:r w:rsidRPr="00F1255C">
          <w:rPr>
            <w:rStyle w:val="Hyperlink"/>
          </w:rPr>
          <w:t>https://hub.docker.com/r/travisyeh/backend/</w:t>
        </w:r>
      </w:hyperlink>
      <w:r>
        <w:t xml:space="preserve">, you will use the image name </w:t>
      </w:r>
      <w:r w:rsidRPr="00FF6309">
        <w:t>docker0707/dockersf</w:t>
      </w:r>
      <w:r>
        <w:rPr>
          <w:rFonts w:hint="eastAsia"/>
        </w:rPr>
        <w:t xml:space="preserve"> </w:t>
      </w:r>
      <w:r>
        <w:t>for creating following micro service.</w:t>
      </w:r>
    </w:p>
    <w:p w14:paraId="2F53E83E" w14:textId="77777777" w:rsidR="00123D3B" w:rsidRPr="00FA220C" w:rsidRDefault="00123D3B" w:rsidP="00CE7276">
      <w:pPr>
        <w:pStyle w:val="Heading2"/>
        <w:rPr>
          <w:sz w:val="28"/>
          <w:szCs w:val="28"/>
        </w:rPr>
      </w:pPr>
      <w:r w:rsidRPr="00FA220C">
        <w:rPr>
          <w:sz w:val="28"/>
          <w:szCs w:val="28"/>
        </w:rPr>
        <w:t>B</w:t>
      </w:r>
      <w:r w:rsidRPr="00FA220C">
        <w:rPr>
          <w:rFonts w:hint="eastAsia"/>
          <w:sz w:val="28"/>
          <w:szCs w:val="28"/>
        </w:rPr>
        <w:t xml:space="preserve">uild </w:t>
      </w:r>
      <w:r w:rsidR="006C32D1" w:rsidRPr="00FA220C">
        <w:rPr>
          <w:sz w:val="28"/>
          <w:szCs w:val="28"/>
        </w:rPr>
        <w:t>C</w:t>
      </w:r>
      <w:r w:rsidRPr="00FA220C">
        <w:rPr>
          <w:sz w:val="28"/>
          <w:szCs w:val="28"/>
        </w:rPr>
        <w:t>ontainer app</w:t>
      </w:r>
      <w:r w:rsidR="006C32D1" w:rsidRPr="00FA220C">
        <w:rPr>
          <w:sz w:val="28"/>
          <w:szCs w:val="28"/>
        </w:rPr>
        <w:t>lication on Service F</w:t>
      </w:r>
      <w:r w:rsidRPr="00FA220C">
        <w:rPr>
          <w:sz w:val="28"/>
          <w:szCs w:val="28"/>
        </w:rPr>
        <w:t>abric</w:t>
      </w:r>
    </w:p>
    <w:p w14:paraId="410156C9" w14:textId="77777777" w:rsidR="00123D3B" w:rsidRDefault="00CB2A92">
      <w:r>
        <w:t>T</w:t>
      </w:r>
      <w:r>
        <w:rPr>
          <w:rFonts w:hint="eastAsia"/>
        </w:rPr>
        <w:t xml:space="preserve">his </w:t>
      </w:r>
      <w:hyperlink r:id="rId25" w:history="1">
        <w:r w:rsidRPr="00CB2A92">
          <w:rPr>
            <w:rStyle w:val="Hyperlink"/>
          </w:rPr>
          <w:t>guide</w:t>
        </w:r>
      </w:hyperlink>
      <w:r>
        <w:t xml:space="preserve"> is a good tutorial for deploying Docker Container image into service fabric container app, compared with import container image from Docker Hub in the </w:t>
      </w:r>
      <w:hyperlink r:id="rId26" w:history="1">
        <w:r w:rsidRPr="00CB2A92">
          <w:rPr>
            <w:rStyle w:val="Hyperlink"/>
          </w:rPr>
          <w:t>guide</w:t>
        </w:r>
      </w:hyperlink>
      <w:r>
        <w:t xml:space="preserve">, you  can also use container image prepared beforehand in your Azure Container Registry, for example: </w:t>
      </w:r>
    </w:p>
    <w:p w14:paraId="6B6B22B3" w14:textId="77777777" w:rsidR="00CB2A92" w:rsidRDefault="00CB2A92"/>
    <w:p w14:paraId="081F2A63" w14:textId="77777777" w:rsidR="00CB2A92" w:rsidRDefault="00CB2A92">
      <w:r>
        <w:rPr>
          <w:noProof/>
        </w:rPr>
        <w:lastRenderedPageBreak/>
        <w:drawing>
          <wp:inline distT="0" distB="0" distL="0" distR="0" wp14:anchorId="35F486FE" wp14:editId="00EB8B4E">
            <wp:extent cx="5274310" cy="2715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15260"/>
                    </a:xfrm>
                    <a:prstGeom prst="rect">
                      <a:avLst/>
                    </a:prstGeom>
                  </pic:spPr>
                </pic:pic>
              </a:graphicData>
            </a:graphic>
          </wp:inline>
        </w:drawing>
      </w:r>
    </w:p>
    <w:p w14:paraId="2EA9C719" w14:textId="77777777" w:rsidR="00CB2A92" w:rsidRDefault="00CB2A92"/>
    <w:p w14:paraId="4247C739" w14:textId="77777777" w:rsidR="00CB2A92" w:rsidRDefault="00CB2A92">
      <w:r>
        <w:t>W</w:t>
      </w:r>
      <w:r>
        <w:rPr>
          <w:rFonts w:hint="eastAsia"/>
        </w:rPr>
        <w:t xml:space="preserve">ith </w:t>
      </w:r>
      <w:r>
        <w:t xml:space="preserve">the yeoman command, a service fabric container app can be quickly created, </w:t>
      </w:r>
      <w:r w:rsidR="003E744C">
        <w:t>right with</w:t>
      </w:r>
      <w:r>
        <w:t xml:space="preserve"> that, some </w:t>
      </w:r>
      <w:r w:rsidR="003C1C43">
        <w:t>extra configuration should be added in to service manifest and application manifest, which let the service fabric cluster succeed downloading image from azure container registry and initializing container app then.</w:t>
      </w:r>
    </w:p>
    <w:p w14:paraId="56B2B7F0" w14:textId="77777777" w:rsidR="003C1C43" w:rsidRDefault="003C1C43"/>
    <w:p w14:paraId="2147510D" w14:textId="77777777" w:rsidR="003C1C43" w:rsidRDefault="003C1C43">
      <w:r>
        <w:t>See configuration required for the micro service:</w:t>
      </w:r>
    </w:p>
    <w:p w14:paraId="47FD118D" w14:textId="77777777" w:rsidR="00CB2A92" w:rsidRDefault="00CB2A92"/>
    <w:p w14:paraId="5297200B"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&lt;?</w:t>
      </w:r>
      <w:r w:rsidRPr="00CB2A92">
        <w:rPr>
          <w:rFonts w:ascii="Consolas" w:hAnsi="Consolas" w:cs="Consolas"/>
          <w:color w:val="A31515"/>
          <w:kern w:val="0"/>
          <w:sz w:val="16"/>
          <w:szCs w:val="16"/>
        </w:rPr>
        <w:t>xml</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version</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1.0</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encoding</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utf-8</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0AB52D53"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&lt;</w:t>
      </w:r>
      <w:r w:rsidRPr="00CB2A92">
        <w:rPr>
          <w:rFonts w:ascii="Consolas" w:hAnsi="Consolas" w:cs="Consolas"/>
          <w:color w:val="A31515"/>
          <w:kern w:val="0"/>
          <w:sz w:val="16"/>
          <w:szCs w:val="16"/>
        </w:rPr>
        <w:t>ServiceManifest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myservice1Pkg</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Version</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1.0.0</w:t>
      </w:r>
      <w:r w:rsidRPr="00CB2A92">
        <w:rPr>
          <w:rFonts w:ascii="Consolas" w:hAnsi="Consolas" w:cs="Consolas"/>
          <w:color w:val="000000"/>
          <w:kern w:val="0"/>
          <w:sz w:val="16"/>
          <w:szCs w:val="16"/>
        </w:rPr>
        <w:t>"</w:t>
      </w:r>
    </w:p>
    <w:p w14:paraId="63988F22"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xmlns</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http://schemas.microsoft.com/2011/01/fabric</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xmlns:xsd</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http://www.w3.org/2001/XMLSchema</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xmlns:xsi</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http://www.w3.org/2001/XMLSchema-instance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&gt;</w:t>
      </w:r>
    </w:p>
    <w:p w14:paraId="6EB7FE37"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p>
    <w:p w14:paraId="23A06F4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ServiceTypes</w:t>
      </w:r>
      <w:r w:rsidRPr="00CB2A92">
        <w:rPr>
          <w:rFonts w:ascii="Consolas" w:hAnsi="Consolas" w:cs="Consolas"/>
          <w:color w:val="0000FF"/>
          <w:kern w:val="0"/>
          <w:sz w:val="16"/>
          <w:szCs w:val="16"/>
        </w:rPr>
        <w:t>&gt;</w:t>
      </w:r>
    </w:p>
    <w:p w14:paraId="5CD9D4D4"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StatelessServiceType</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ServiceTypeName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myservice1Type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UseImplicitHost</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true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2BC6A14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StatelessServiceType</w:t>
      </w:r>
      <w:r w:rsidRPr="00CB2A92">
        <w:rPr>
          <w:rFonts w:ascii="Consolas" w:hAnsi="Consolas" w:cs="Consolas"/>
          <w:color w:val="0000FF"/>
          <w:kern w:val="0"/>
          <w:sz w:val="16"/>
          <w:szCs w:val="16"/>
        </w:rPr>
        <w:t>&gt;</w:t>
      </w:r>
    </w:p>
    <w:p w14:paraId="7E261FF1"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ServiceTypes</w:t>
      </w:r>
      <w:r w:rsidRPr="00CB2A92">
        <w:rPr>
          <w:rFonts w:ascii="Consolas" w:hAnsi="Consolas" w:cs="Consolas"/>
          <w:color w:val="0000FF"/>
          <w:kern w:val="0"/>
          <w:sz w:val="16"/>
          <w:szCs w:val="16"/>
        </w:rPr>
        <w:t>&gt;</w:t>
      </w:r>
    </w:p>
    <w:p w14:paraId="17A46A1F"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p>
    <w:p w14:paraId="1987ED9F"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CodePackage</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code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Version</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1.0.0</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0EB3B5BF"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EntryPoint</w:t>
      </w:r>
      <w:r w:rsidRPr="00CB2A92">
        <w:rPr>
          <w:rFonts w:ascii="Consolas" w:hAnsi="Consolas" w:cs="Consolas"/>
          <w:color w:val="0000FF"/>
          <w:kern w:val="0"/>
          <w:sz w:val="16"/>
          <w:szCs w:val="16"/>
        </w:rPr>
        <w:t>&gt;</w:t>
      </w:r>
    </w:p>
    <w:p w14:paraId="1F5010B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ContainerHost</w:t>
      </w:r>
      <w:r w:rsidRPr="00CB2A92">
        <w:rPr>
          <w:rFonts w:ascii="Consolas" w:hAnsi="Consolas" w:cs="Consolas"/>
          <w:color w:val="0000FF"/>
          <w:kern w:val="0"/>
          <w:sz w:val="16"/>
          <w:szCs w:val="16"/>
        </w:rPr>
        <w:t>&gt;</w:t>
      </w:r>
    </w:p>
    <w:p w14:paraId="5D9E1C63"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ImageName</w:t>
      </w:r>
      <w:r w:rsidRPr="00CB2A92">
        <w:rPr>
          <w:rFonts w:ascii="Consolas" w:hAnsi="Consolas" w:cs="Consolas"/>
          <w:color w:val="0000FF"/>
          <w:kern w:val="0"/>
          <w:sz w:val="16"/>
          <w:szCs w:val="16"/>
        </w:rPr>
        <w:t>&gt;</w:t>
      </w:r>
      <w:r w:rsidRPr="00CB2A92">
        <w:rPr>
          <w:rFonts w:ascii="Consolas" w:hAnsi="Consolas" w:cs="Consolas"/>
          <w:color w:val="000000"/>
          <w:kern w:val="0"/>
          <w:sz w:val="16"/>
          <w:szCs w:val="16"/>
          <w:highlight w:val="yellow"/>
        </w:rPr>
        <w:t>jianwacr-microsoft.azurecr.io/demos/nginx001</w:t>
      </w:r>
      <w:r w:rsidRPr="00CB2A92">
        <w:rPr>
          <w:rFonts w:ascii="Consolas" w:hAnsi="Consolas" w:cs="Consolas"/>
          <w:color w:val="0000FF"/>
          <w:kern w:val="0"/>
          <w:sz w:val="16"/>
          <w:szCs w:val="16"/>
        </w:rPr>
        <w:t>&lt;/</w:t>
      </w:r>
      <w:r w:rsidRPr="00CB2A92">
        <w:rPr>
          <w:rFonts w:ascii="Consolas" w:hAnsi="Consolas" w:cs="Consolas"/>
          <w:color w:val="A31515"/>
          <w:kern w:val="0"/>
          <w:sz w:val="16"/>
          <w:szCs w:val="16"/>
        </w:rPr>
        <w:t>ImageName</w:t>
      </w:r>
      <w:r w:rsidRPr="00CB2A92">
        <w:rPr>
          <w:rFonts w:ascii="Consolas" w:hAnsi="Consolas" w:cs="Consolas"/>
          <w:color w:val="0000FF"/>
          <w:kern w:val="0"/>
          <w:sz w:val="16"/>
          <w:szCs w:val="16"/>
        </w:rPr>
        <w:t>&gt;</w:t>
      </w:r>
    </w:p>
    <w:p w14:paraId="15B3EEFD"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Commands</w:t>
      </w:r>
      <w:r w:rsidRPr="00CB2A92">
        <w:rPr>
          <w:rFonts w:ascii="Consolas" w:hAnsi="Consolas" w:cs="Consolas"/>
          <w:color w:val="0000FF"/>
          <w:kern w:val="0"/>
          <w:sz w:val="16"/>
          <w:szCs w:val="16"/>
        </w:rPr>
        <w:t>&gt;&lt;/</w:t>
      </w:r>
      <w:r w:rsidRPr="00CB2A92">
        <w:rPr>
          <w:rFonts w:ascii="Consolas" w:hAnsi="Consolas" w:cs="Consolas"/>
          <w:color w:val="A31515"/>
          <w:kern w:val="0"/>
          <w:sz w:val="16"/>
          <w:szCs w:val="16"/>
        </w:rPr>
        <w:t>Commands</w:t>
      </w:r>
      <w:r w:rsidRPr="00CB2A92">
        <w:rPr>
          <w:rFonts w:ascii="Consolas" w:hAnsi="Consolas" w:cs="Consolas"/>
          <w:color w:val="0000FF"/>
          <w:kern w:val="0"/>
          <w:sz w:val="16"/>
          <w:szCs w:val="16"/>
        </w:rPr>
        <w:t>&gt;</w:t>
      </w:r>
    </w:p>
    <w:p w14:paraId="32E41E67"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ContainerHost</w:t>
      </w:r>
      <w:r w:rsidRPr="00CB2A92">
        <w:rPr>
          <w:rFonts w:ascii="Consolas" w:hAnsi="Consolas" w:cs="Consolas"/>
          <w:color w:val="0000FF"/>
          <w:kern w:val="0"/>
          <w:sz w:val="16"/>
          <w:szCs w:val="16"/>
        </w:rPr>
        <w:t>&gt;</w:t>
      </w:r>
    </w:p>
    <w:p w14:paraId="746F1B9F"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EntryPoint</w:t>
      </w:r>
      <w:r w:rsidRPr="00CB2A92">
        <w:rPr>
          <w:rFonts w:ascii="Consolas" w:hAnsi="Consolas" w:cs="Consolas"/>
          <w:color w:val="0000FF"/>
          <w:kern w:val="0"/>
          <w:sz w:val="16"/>
          <w:szCs w:val="16"/>
        </w:rPr>
        <w:t>&gt;</w:t>
      </w:r>
    </w:p>
    <w:p w14:paraId="6583AA8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EnvironmentVariables</w:t>
      </w:r>
      <w:r w:rsidRPr="00CB2A92">
        <w:rPr>
          <w:rFonts w:ascii="Consolas" w:hAnsi="Consolas" w:cs="Consolas"/>
          <w:color w:val="0000FF"/>
          <w:kern w:val="0"/>
          <w:sz w:val="16"/>
          <w:szCs w:val="16"/>
        </w:rPr>
        <w:t xml:space="preserve">&gt; </w:t>
      </w:r>
    </w:p>
    <w:p w14:paraId="0732025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EnvironmentVariables</w:t>
      </w:r>
      <w:r w:rsidRPr="00CB2A92">
        <w:rPr>
          <w:rFonts w:ascii="Consolas" w:hAnsi="Consolas" w:cs="Consolas"/>
          <w:color w:val="0000FF"/>
          <w:kern w:val="0"/>
          <w:sz w:val="16"/>
          <w:szCs w:val="16"/>
        </w:rPr>
        <w:t xml:space="preserve">&gt; </w:t>
      </w:r>
    </w:p>
    <w:p w14:paraId="2490A2C4"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CodePackage</w:t>
      </w:r>
      <w:r w:rsidRPr="00CB2A92">
        <w:rPr>
          <w:rFonts w:ascii="Consolas" w:hAnsi="Consolas" w:cs="Consolas"/>
          <w:color w:val="0000FF"/>
          <w:kern w:val="0"/>
          <w:sz w:val="16"/>
          <w:szCs w:val="16"/>
        </w:rPr>
        <w:t>&gt;</w:t>
      </w:r>
    </w:p>
    <w:p w14:paraId="5BC106E7"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Resources</w:t>
      </w:r>
      <w:r w:rsidRPr="00CB2A92">
        <w:rPr>
          <w:rFonts w:ascii="Consolas" w:hAnsi="Consolas" w:cs="Consolas"/>
          <w:color w:val="0000FF"/>
          <w:kern w:val="0"/>
          <w:sz w:val="16"/>
          <w:szCs w:val="16"/>
        </w:rPr>
        <w:t>&gt;</w:t>
      </w:r>
    </w:p>
    <w:p w14:paraId="1732B39F"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lastRenderedPageBreak/>
        <w:t xml:space="preserve">            &lt;</w:t>
      </w:r>
      <w:r w:rsidRPr="00CB2A92">
        <w:rPr>
          <w:rFonts w:ascii="Consolas" w:hAnsi="Consolas" w:cs="Consolas"/>
          <w:color w:val="A31515"/>
          <w:kern w:val="0"/>
          <w:sz w:val="16"/>
          <w:szCs w:val="16"/>
        </w:rPr>
        <w:t>Endpoints</w:t>
      </w:r>
      <w:r w:rsidRPr="00CB2A92">
        <w:rPr>
          <w:rFonts w:ascii="Consolas" w:hAnsi="Consolas" w:cs="Consolas"/>
          <w:color w:val="0000FF"/>
          <w:kern w:val="0"/>
          <w:sz w:val="16"/>
          <w:szCs w:val="16"/>
        </w:rPr>
        <w:t>&gt;</w:t>
      </w:r>
    </w:p>
    <w:p w14:paraId="0F219D3A"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r w:rsidRPr="003E744C">
        <w:rPr>
          <w:rFonts w:ascii="Consolas" w:hAnsi="Consolas" w:cs="Consolas"/>
          <w:color w:val="0000FF"/>
          <w:kern w:val="0"/>
          <w:sz w:val="16"/>
          <w:szCs w:val="16"/>
          <w:highlight w:val="yellow"/>
        </w:rPr>
        <w:t>&lt;</w:t>
      </w:r>
      <w:r w:rsidRPr="003E744C">
        <w:rPr>
          <w:rFonts w:ascii="Consolas" w:hAnsi="Consolas" w:cs="Consolas"/>
          <w:color w:val="A31515"/>
          <w:kern w:val="0"/>
          <w:sz w:val="16"/>
          <w:szCs w:val="16"/>
          <w:highlight w:val="yellow"/>
        </w:rPr>
        <w:t>Endpoint</w:t>
      </w:r>
      <w:r w:rsidRPr="003E744C">
        <w:rPr>
          <w:rFonts w:ascii="Consolas" w:hAnsi="Consolas" w:cs="Consolas"/>
          <w:color w:val="0000FF"/>
          <w:kern w:val="0"/>
          <w:sz w:val="16"/>
          <w:szCs w:val="16"/>
          <w:highlight w:val="yellow"/>
        </w:rPr>
        <w:t xml:space="preserve"> </w:t>
      </w:r>
      <w:r w:rsidRPr="003E744C">
        <w:rPr>
          <w:rFonts w:ascii="Consolas" w:hAnsi="Consolas" w:cs="Consolas"/>
          <w:color w:val="FF0000"/>
          <w:kern w:val="0"/>
          <w:sz w:val="16"/>
          <w:szCs w:val="16"/>
          <w:highlight w:val="yellow"/>
        </w:rPr>
        <w:t>Name</w:t>
      </w:r>
      <w:r w:rsidRPr="003E744C">
        <w:rPr>
          <w:rFonts w:ascii="Consolas" w:hAnsi="Consolas" w:cs="Consolas"/>
          <w:color w:val="0000FF"/>
          <w:kern w:val="0"/>
          <w:sz w:val="16"/>
          <w:szCs w:val="16"/>
          <w:highlight w:val="yellow"/>
        </w:rPr>
        <w:t>=</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Endpoint1</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 xml:space="preserve"> </w:t>
      </w:r>
      <w:r w:rsidRPr="003E744C">
        <w:rPr>
          <w:rFonts w:ascii="Consolas" w:hAnsi="Consolas" w:cs="Consolas"/>
          <w:color w:val="FF0000"/>
          <w:kern w:val="0"/>
          <w:sz w:val="16"/>
          <w:szCs w:val="16"/>
          <w:highlight w:val="yellow"/>
        </w:rPr>
        <w:t>UriScheme</w:t>
      </w:r>
      <w:r w:rsidRPr="003E744C">
        <w:rPr>
          <w:rFonts w:ascii="Consolas" w:hAnsi="Consolas" w:cs="Consolas"/>
          <w:color w:val="0000FF"/>
          <w:kern w:val="0"/>
          <w:sz w:val="16"/>
          <w:szCs w:val="16"/>
          <w:highlight w:val="yellow"/>
        </w:rPr>
        <w:t>=</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http</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 xml:space="preserve"> </w:t>
      </w:r>
      <w:r w:rsidRPr="003E744C">
        <w:rPr>
          <w:rFonts w:ascii="Consolas" w:hAnsi="Consolas" w:cs="Consolas"/>
          <w:color w:val="FF0000"/>
          <w:kern w:val="0"/>
          <w:sz w:val="16"/>
          <w:szCs w:val="16"/>
          <w:highlight w:val="yellow"/>
        </w:rPr>
        <w:t>Port</w:t>
      </w:r>
      <w:r w:rsidRPr="003E744C">
        <w:rPr>
          <w:rFonts w:ascii="Consolas" w:hAnsi="Consolas" w:cs="Consolas"/>
          <w:color w:val="0000FF"/>
          <w:kern w:val="0"/>
          <w:sz w:val="16"/>
          <w:szCs w:val="16"/>
          <w:highlight w:val="yellow"/>
        </w:rPr>
        <w:t>=</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80</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 xml:space="preserve"> </w:t>
      </w:r>
      <w:r w:rsidRPr="003E744C">
        <w:rPr>
          <w:rFonts w:ascii="Consolas" w:hAnsi="Consolas" w:cs="Consolas"/>
          <w:color w:val="FF0000"/>
          <w:kern w:val="0"/>
          <w:sz w:val="16"/>
          <w:szCs w:val="16"/>
          <w:highlight w:val="yellow"/>
        </w:rPr>
        <w:t>Protocol</w:t>
      </w:r>
      <w:r w:rsidRPr="003E744C">
        <w:rPr>
          <w:rFonts w:ascii="Consolas" w:hAnsi="Consolas" w:cs="Consolas"/>
          <w:color w:val="0000FF"/>
          <w:kern w:val="0"/>
          <w:sz w:val="16"/>
          <w:szCs w:val="16"/>
          <w:highlight w:val="yellow"/>
        </w:rPr>
        <w:t>=</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http</w:t>
      </w:r>
      <w:r w:rsidRPr="003E744C">
        <w:rPr>
          <w:rFonts w:ascii="Consolas" w:hAnsi="Consolas" w:cs="Consolas"/>
          <w:color w:val="000000"/>
          <w:kern w:val="0"/>
          <w:sz w:val="16"/>
          <w:szCs w:val="16"/>
          <w:highlight w:val="yellow"/>
        </w:rPr>
        <w:t>"</w:t>
      </w:r>
      <w:r w:rsidRPr="003E744C">
        <w:rPr>
          <w:rFonts w:ascii="Consolas" w:hAnsi="Consolas" w:cs="Consolas"/>
          <w:color w:val="0000FF"/>
          <w:kern w:val="0"/>
          <w:sz w:val="16"/>
          <w:szCs w:val="16"/>
          <w:highlight w:val="yellow"/>
        </w:rPr>
        <w:t>/&gt;</w:t>
      </w:r>
    </w:p>
    <w:p w14:paraId="179971F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Endpoints</w:t>
      </w:r>
      <w:r w:rsidRPr="00CB2A92">
        <w:rPr>
          <w:rFonts w:ascii="Consolas" w:hAnsi="Consolas" w:cs="Consolas"/>
          <w:color w:val="0000FF"/>
          <w:kern w:val="0"/>
          <w:sz w:val="16"/>
          <w:szCs w:val="16"/>
        </w:rPr>
        <w:t>&gt;</w:t>
      </w:r>
    </w:p>
    <w:p w14:paraId="74B5FDE6"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Resources</w:t>
      </w:r>
      <w:r w:rsidRPr="00CB2A92">
        <w:rPr>
          <w:rFonts w:ascii="Consolas" w:hAnsi="Consolas" w:cs="Consolas"/>
          <w:color w:val="0000FF"/>
          <w:kern w:val="0"/>
          <w:sz w:val="16"/>
          <w:szCs w:val="16"/>
        </w:rPr>
        <w:t>&gt;</w:t>
      </w:r>
    </w:p>
    <w:p w14:paraId="04DA5359" w14:textId="77777777" w:rsidR="00CB2A92" w:rsidRPr="00CB2A92" w:rsidRDefault="00CB2A92" w:rsidP="00CB2A92">
      <w:pPr>
        <w:rPr>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ServiceManifest</w:t>
      </w:r>
      <w:r w:rsidRPr="00CB2A92">
        <w:rPr>
          <w:rFonts w:ascii="Consolas" w:hAnsi="Consolas" w:cs="Consolas"/>
          <w:color w:val="0000FF"/>
          <w:kern w:val="0"/>
          <w:sz w:val="16"/>
          <w:szCs w:val="16"/>
        </w:rPr>
        <w:t>&gt;</w:t>
      </w:r>
    </w:p>
    <w:p w14:paraId="46BC3B4C" w14:textId="77777777" w:rsidR="00CB2A92" w:rsidRDefault="00CB2A92"/>
    <w:p w14:paraId="3E3BB4C4" w14:textId="77777777" w:rsidR="00CB2A92" w:rsidRDefault="00CB2A92"/>
    <w:p w14:paraId="13929B19" w14:textId="77777777" w:rsidR="00CB2A92" w:rsidRPr="003C1C43" w:rsidRDefault="003C1C43">
      <w:r>
        <w:t>A</w:t>
      </w:r>
      <w:r>
        <w:rPr>
          <w:rFonts w:hint="eastAsia"/>
        </w:rPr>
        <w:t xml:space="preserve">nd below </w:t>
      </w:r>
      <w:r w:rsidR="003E744C">
        <w:t>are</w:t>
      </w:r>
      <w:r>
        <w:rPr>
          <w:rFonts w:hint="eastAsia"/>
        </w:rPr>
        <w:t xml:space="preserve"> changes needed in application manifest.</w:t>
      </w:r>
    </w:p>
    <w:p w14:paraId="7A54C407"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&lt;?</w:t>
      </w:r>
      <w:r w:rsidRPr="00CB2A92">
        <w:rPr>
          <w:rFonts w:ascii="Consolas" w:hAnsi="Consolas" w:cs="Consolas"/>
          <w:color w:val="A31515"/>
          <w:kern w:val="0"/>
          <w:sz w:val="16"/>
          <w:szCs w:val="16"/>
        </w:rPr>
        <w:t>xml</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version</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1.0</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encoding</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utf-8</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20F1385B"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&lt;</w:t>
      </w:r>
      <w:r w:rsidRPr="00CB2A92">
        <w:rPr>
          <w:rFonts w:ascii="Consolas" w:hAnsi="Consolas" w:cs="Consolas"/>
          <w:color w:val="A31515"/>
          <w:kern w:val="0"/>
          <w:sz w:val="16"/>
          <w:szCs w:val="16"/>
        </w:rPr>
        <w:t>ApplicationManifest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ApplicationTypeName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003E744C">
        <w:rPr>
          <w:rFonts w:ascii="Consolas" w:hAnsi="Consolas" w:cs="Consolas"/>
          <w:color w:val="0000FF"/>
          <w:kern w:val="0"/>
          <w:sz w:val="16"/>
          <w:szCs w:val="16"/>
        </w:rPr>
        <w:t>mycontainerapp1</w:t>
      </w:r>
      <w:r w:rsidRPr="00CB2A92">
        <w:rPr>
          <w:rFonts w:ascii="Consolas" w:hAnsi="Consolas" w:cs="Consolas"/>
          <w:color w:val="0000FF"/>
          <w:kern w:val="0"/>
          <w:sz w:val="16"/>
          <w:szCs w:val="16"/>
        </w:rPr>
        <w:t>Type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ApplicationTypeVersion</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1.0.0</w:t>
      </w:r>
      <w:r w:rsidRPr="00CB2A92">
        <w:rPr>
          <w:rFonts w:ascii="Consolas" w:hAnsi="Consolas" w:cs="Consolas"/>
          <w:color w:val="000000"/>
          <w:kern w:val="0"/>
          <w:sz w:val="16"/>
          <w:szCs w:val="16"/>
        </w:rPr>
        <w:t>"</w:t>
      </w:r>
    </w:p>
    <w:p w14:paraId="610BBF9E"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xmlns</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http://schemas.microsoft.com/2011/01/fabric</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xmlns:xsd</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http://www.w3.org/2001/XMLSchema</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xmlns:xsi</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http://www.w3.org/2001/XMLSchema-instance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1AC2F1F5"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p>
    <w:p w14:paraId="43C90A83"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Parameters</w:t>
      </w:r>
      <w:r w:rsidRPr="00CB2A92">
        <w:rPr>
          <w:rFonts w:ascii="Consolas" w:hAnsi="Consolas" w:cs="Consolas"/>
          <w:color w:val="0000FF"/>
          <w:kern w:val="0"/>
          <w:sz w:val="16"/>
          <w:szCs w:val="16"/>
        </w:rPr>
        <w:t>&gt;</w:t>
      </w:r>
    </w:p>
    <w:p w14:paraId="12A51A82"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Parameter</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myservice1_InstanceCount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DefaultValue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/&gt;</w:t>
      </w:r>
    </w:p>
    <w:p w14:paraId="62F6BBAD"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Parameters</w:t>
      </w:r>
      <w:r w:rsidRPr="00CB2A92">
        <w:rPr>
          <w:rFonts w:ascii="Consolas" w:hAnsi="Consolas" w:cs="Consolas"/>
          <w:color w:val="0000FF"/>
          <w:kern w:val="0"/>
          <w:sz w:val="16"/>
          <w:szCs w:val="16"/>
        </w:rPr>
        <w:t>&gt;</w:t>
      </w:r>
    </w:p>
    <w:p w14:paraId="2E8ABC82"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p>
    <w:p w14:paraId="1B6E86D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ServiceManifestImport</w:t>
      </w:r>
      <w:r w:rsidRPr="00CB2A92">
        <w:rPr>
          <w:rFonts w:ascii="Consolas" w:hAnsi="Consolas" w:cs="Consolas"/>
          <w:color w:val="0000FF"/>
          <w:kern w:val="0"/>
          <w:sz w:val="16"/>
          <w:szCs w:val="16"/>
        </w:rPr>
        <w:t>&gt;</w:t>
      </w:r>
    </w:p>
    <w:p w14:paraId="7A37C81C"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ServiceManifestRef</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ServiceManifestName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myservice1Pkg</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ServiceManifestVersion</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1.0.0</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/&gt;</w:t>
      </w:r>
    </w:p>
    <w:p w14:paraId="4904CA7D"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p>
    <w:p w14:paraId="57D9020A" w14:textId="77777777" w:rsidR="00CB2A92" w:rsidRPr="00CB2A92" w:rsidRDefault="00CB2A92" w:rsidP="00CB2A92">
      <w:pPr>
        <w:autoSpaceDE w:val="0"/>
        <w:autoSpaceDN w:val="0"/>
        <w:adjustRightInd w:val="0"/>
        <w:jc w:val="left"/>
        <w:rPr>
          <w:rFonts w:ascii="Consolas" w:hAnsi="Consolas" w:cs="Consolas"/>
          <w:color w:val="000000"/>
          <w:kern w:val="0"/>
          <w:sz w:val="16"/>
          <w:szCs w:val="16"/>
          <w:highlight w:val="yellow"/>
        </w:rPr>
      </w:pPr>
      <w:r w:rsidRPr="00CB2A92">
        <w:rPr>
          <w:rFonts w:ascii="Consolas" w:hAnsi="Consolas" w:cs="Consolas"/>
          <w:color w:val="0000FF"/>
          <w:kern w:val="0"/>
          <w:sz w:val="16"/>
          <w:szCs w:val="16"/>
        </w:rPr>
        <w:t xml:space="preserve">            </w:t>
      </w:r>
      <w:r w:rsidRPr="00CB2A92">
        <w:rPr>
          <w:rFonts w:ascii="Consolas" w:hAnsi="Consolas" w:cs="Consolas"/>
          <w:color w:val="0000FF"/>
          <w:kern w:val="0"/>
          <w:sz w:val="16"/>
          <w:szCs w:val="16"/>
          <w:highlight w:val="yellow"/>
        </w:rPr>
        <w:t>&lt;</w:t>
      </w:r>
      <w:r w:rsidRPr="00CB2A92">
        <w:rPr>
          <w:rFonts w:ascii="Consolas" w:hAnsi="Consolas" w:cs="Consolas"/>
          <w:color w:val="A31515"/>
          <w:kern w:val="0"/>
          <w:sz w:val="16"/>
          <w:szCs w:val="16"/>
          <w:highlight w:val="yellow"/>
        </w:rPr>
        <w:t>Policies</w:t>
      </w:r>
      <w:r w:rsidRPr="00CB2A92">
        <w:rPr>
          <w:rFonts w:ascii="Consolas" w:hAnsi="Consolas" w:cs="Consolas"/>
          <w:color w:val="0000FF"/>
          <w:kern w:val="0"/>
          <w:sz w:val="16"/>
          <w:szCs w:val="16"/>
          <w:highlight w:val="yellow"/>
        </w:rPr>
        <w:t>&gt;</w:t>
      </w:r>
    </w:p>
    <w:p w14:paraId="3B30114D" w14:textId="77777777" w:rsidR="00CB2A92" w:rsidRPr="00CB2A92" w:rsidRDefault="00CB2A92" w:rsidP="00CB2A92">
      <w:pPr>
        <w:autoSpaceDE w:val="0"/>
        <w:autoSpaceDN w:val="0"/>
        <w:adjustRightInd w:val="0"/>
        <w:jc w:val="left"/>
        <w:rPr>
          <w:rFonts w:ascii="Consolas" w:hAnsi="Consolas" w:cs="Consolas"/>
          <w:color w:val="000000"/>
          <w:kern w:val="0"/>
          <w:sz w:val="16"/>
          <w:szCs w:val="16"/>
          <w:highlight w:val="yellow"/>
        </w:rPr>
      </w:pPr>
      <w:r w:rsidRPr="00CB2A92">
        <w:rPr>
          <w:rFonts w:ascii="Consolas" w:hAnsi="Consolas" w:cs="Consolas"/>
          <w:color w:val="0000FF"/>
          <w:kern w:val="0"/>
          <w:sz w:val="16"/>
          <w:szCs w:val="16"/>
          <w:highlight w:val="yellow"/>
        </w:rPr>
        <w:t xml:space="preserve">                &lt;</w:t>
      </w:r>
      <w:r w:rsidRPr="00CB2A92">
        <w:rPr>
          <w:rFonts w:ascii="Consolas" w:hAnsi="Consolas" w:cs="Consolas"/>
          <w:color w:val="A31515"/>
          <w:kern w:val="0"/>
          <w:sz w:val="16"/>
          <w:szCs w:val="16"/>
          <w:highlight w:val="yellow"/>
        </w:rPr>
        <w:t>ContainerHostPolicies</w:t>
      </w:r>
      <w:r w:rsidRPr="00CB2A92">
        <w:rPr>
          <w:rFonts w:ascii="Consolas" w:hAnsi="Consolas" w:cs="Consolas"/>
          <w:color w:val="0000FF"/>
          <w:kern w:val="0"/>
          <w:sz w:val="16"/>
          <w:szCs w:val="16"/>
          <w:highlight w:val="yellow"/>
        </w:rPr>
        <w:t xml:space="preserve"> </w:t>
      </w:r>
      <w:r w:rsidRPr="00CB2A92">
        <w:rPr>
          <w:rFonts w:ascii="Consolas" w:hAnsi="Consolas" w:cs="Consolas"/>
          <w:color w:val="FF0000"/>
          <w:kern w:val="0"/>
          <w:sz w:val="16"/>
          <w:szCs w:val="16"/>
          <w:highlight w:val="yellow"/>
        </w:rPr>
        <w:t>CodePackageRef</w:t>
      </w:r>
      <w:r w:rsidRPr="00CB2A92">
        <w:rPr>
          <w:rFonts w:ascii="Consolas" w:hAnsi="Consolas" w:cs="Consolas"/>
          <w:color w:val="0000FF"/>
          <w:kern w:val="0"/>
          <w:sz w:val="16"/>
          <w:szCs w:val="16"/>
          <w:highlight w:val="yellow"/>
        </w:rPr>
        <w:t>=</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code</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&gt;</w:t>
      </w:r>
    </w:p>
    <w:p w14:paraId="3E147E61" w14:textId="77777777" w:rsidR="00CB2A92" w:rsidRPr="00CB2A92" w:rsidRDefault="00CB2A92" w:rsidP="00CB2A92">
      <w:pPr>
        <w:autoSpaceDE w:val="0"/>
        <w:autoSpaceDN w:val="0"/>
        <w:adjustRightInd w:val="0"/>
        <w:jc w:val="left"/>
        <w:rPr>
          <w:rFonts w:ascii="Consolas" w:hAnsi="Consolas" w:cs="Consolas"/>
          <w:color w:val="000000"/>
          <w:kern w:val="0"/>
          <w:sz w:val="16"/>
          <w:szCs w:val="16"/>
          <w:highlight w:val="yellow"/>
        </w:rPr>
      </w:pPr>
      <w:r w:rsidRPr="00CB2A92">
        <w:rPr>
          <w:rFonts w:ascii="Consolas" w:hAnsi="Consolas" w:cs="Consolas"/>
          <w:color w:val="0000FF"/>
          <w:kern w:val="0"/>
          <w:sz w:val="16"/>
          <w:szCs w:val="16"/>
          <w:highlight w:val="yellow"/>
        </w:rPr>
        <w:t xml:space="preserve">                    &lt;</w:t>
      </w:r>
      <w:r w:rsidRPr="00CB2A92">
        <w:rPr>
          <w:rFonts w:ascii="Consolas" w:hAnsi="Consolas" w:cs="Consolas"/>
          <w:color w:val="A31515"/>
          <w:kern w:val="0"/>
          <w:sz w:val="16"/>
          <w:szCs w:val="16"/>
          <w:highlight w:val="yellow"/>
        </w:rPr>
        <w:t>RepositoryCredentials</w:t>
      </w:r>
      <w:r w:rsidRPr="00CB2A92">
        <w:rPr>
          <w:rFonts w:ascii="Consolas" w:hAnsi="Consolas" w:cs="Consolas"/>
          <w:color w:val="0000FF"/>
          <w:kern w:val="0"/>
          <w:sz w:val="16"/>
          <w:szCs w:val="16"/>
          <w:highlight w:val="yellow"/>
        </w:rPr>
        <w:t xml:space="preserve"> </w:t>
      </w:r>
      <w:r w:rsidRPr="00CB2A92">
        <w:rPr>
          <w:rFonts w:ascii="Consolas" w:hAnsi="Consolas" w:cs="Consolas"/>
          <w:color w:val="FF0000"/>
          <w:kern w:val="0"/>
          <w:sz w:val="16"/>
          <w:szCs w:val="16"/>
          <w:highlight w:val="yellow"/>
        </w:rPr>
        <w:t>AccountName</w:t>
      </w:r>
      <w:r w:rsidRPr="00CB2A92">
        <w:rPr>
          <w:rFonts w:ascii="Consolas" w:hAnsi="Consolas" w:cs="Consolas"/>
          <w:color w:val="0000FF"/>
          <w:kern w:val="0"/>
          <w:sz w:val="16"/>
          <w:szCs w:val="16"/>
          <w:highlight w:val="yellow"/>
        </w:rPr>
        <w:t>=</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jianwACR</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 xml:space="preserve"> </w:t>
      </w:r>
      <w:r w:rsidRPr="00CB2A92">
        <w:rPr>
          <w:rFonts w:ascii="Consolas" w:hAnsi="Consolas" w:cs="Consolas"/>
          <w:color w:val="FF0000"/>
          <w:kern w:val="0"/>
          <w:sz w:val="16"/>
          <w:szCs w:val="16"/>
          <w:highlight w:val="yellow"/>
        </w:rPr>
        <w:t>Password</w:t>
      </w:r>
      <w:r w:rsidRPr="00CB2A92">
        <w:rPr>
          <w:rFonts w:ascii="Consolas" w:hAnsi="Consolas" w:cs="Consolas"/>
          <w:color w:val="0000FF"/>
          <w:kern w:val="0"/>
          <w:sz w:val="16"/>
          <w:szCs w:val="16"/>
          <w:highlight w:val="yellow"/>
        </w:rPr>
        <w:t>=</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R+d/p/jm/G//u</w:t>
      </w:r>
      <w:r w:rsidR="003E744C">
        <w:rPr>
          <w:rFonts w:ascii="Consolas" w:hAnsi="Consolas" w:cs="Consolas"/>
          <w:color w:val="0000FF"/>
          <w:kern w:val="0"/>
          <w:sz w:val="16"/>
          <w:szCs w:val="16"/>
          <w:highlight w:val="yellow"/>
        </w:rPr>
        <w:t>*******</w:t>
      </w:r>
      <w:r w:rsidRPr="00CB2A92">
        <w:rPr>
          <w:rFonts w:ascii="Consolas" w:hAnsi="Consolas" w:cs="Consolas"/>
          <w:color w:val="0000FF"/>
          <w:kern w:val="0"/>
          <w:sz w:val="16"/>
          <w:szCs w:val="16"/>
          <w:highlight w:val="yellow"/>
        </w:rPr>
        <w:t>ll0Mq</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 xml:space="preserve"> </w:t>
      </w:r>
      <w:r w:rsidR="003E744C">
        <w:rPr>
          <w:rFonts w:ascii="Consolas" w:hAnsi="Consolas" w:cs="Consolas"/>
          <w:color w:val="0000FF"/>
          <w:kern w:val="0"/>
          <w:sz w:val="16"/>
          <w:szCs w:val="16"/>
          <w:highlight w:val="yellow"/>
        </w:rPr>
        <w:t xml:space="preserve"> </w:t>
      </w:r>
      <w:r w:rsidRPr="00CB2A92">
        <w:rPr>
          <w:rFonts w:ascii="Consolas" w:hAnsi="Consolas" w:cs="Consolas"/>
          <w:color w:val="FF0000"/>
          <w:kern w:val="0"/>
          <w:sz w:val="16"/>
          <w:szCs w:val="16"/>
          <w:highlight w:val="yellow"/>
        </w:rPr>
        <w:t>PasswordEncrypted</w:t>
      </w:r>
      <w:r w:rsidRPr="00CB2A92">
        <w:rPr>
          <w:rFonts w:ascii="Consolas" w:hAnsi="Consolas" w:cs="Consolas"/>
          <w:color w:val="0000FF"/>
          <w:kern w:val="0"/>
          <w:sz w:val="16"/>
          <w:szCs w:val="16"/>
          <w:highlight w:val="yellow"/>
        </w:rPr>
        <w:t>=</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false</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/&gt;</w:t>
      </w:r>
    </w:p>
    <w:p w14:paraId="33412D0D" w14:textId="77777777" w:rsidR="00CB2A92" w:rsidRPr="00CB2A92" w:rsidRDefault="00CB2A92" w:rsidP="00CB2A92">
      <w:pPr>
        <w:autoSpaceDE w:val="0"/>
        <w:autoSpaceDN w:val="0"/>
        <w:adjustRightInd w:val="0"/>
        <w:jc w:val="left"/>
        <w:rPr>
          <w:rFonts w:ascii="Consolas" w:hAnsi="Consolas" w:cs="Consolas"/>
          <w:color w:val="000000"/>
          <w:kern w:val="0"/>
          <w:sz w:val="16"/>
          <w:szCs w:val="16"/>
          <w:highlight w:val="yellow"/>
        </w:rPr>
      </w:pPr>
      <w:r w:rsidRPr="00CB2A92">
        <w:rPr>
          <w:rFonts w:ascii="Consolas" w:hAnsi="Consolas" w:cs="Consolas"/>
          <w:color w:val="0000FF"/>
          <w:kern w:val="0"/>
          <w:sz w:val="16"/>
          <w:szCs w:val="16"/>
          <w:highlight w:val="yellow"/>
        </w:rPr>
        <w:t xml:space="preserve">                    &lt;</w:t>
      </w:r>
      <w:r w:rsidRPr="00CB2A92">
        <w:rPr>
          <w:rFonts w:ascii="Consolas" w:hAnsi="Consolas" w:cs="Consolas"/>
          <w:color w:val="A31515"/>
          <w:kern w:val="0"/>
          <w:sz w:val="16"/>
          <w:szCs w:val="16"/>
          <w:highlight w:val="yellow"/>
        </w:rPr>
        <w:t>PortBinding</w:t>
      </w:r>
      <w:r w:rsidRPr="00CB2A92">
        <w:rPr>
          <w:rFonts w:ascii="Consolas" w:hAnsi="Consolas" w:cs="Consolas"/>
          <w:color w:val="0000FF"/>
          <w:kern w:val="0"/>
          <w:sz w:val="16"/>
          <w:szCs w:val="16"/>
          <w:highlight w:val="yellow"/>
        </w:rPr>
        <w:t xml:space="preserve"> </w:t>
      </w:r>
      <w:r w:rsidRPr="00CB2A92">
        <w:rPr>
          <w:rFonts w:ascii="Consolas" w:hAnsi="Consolas" w:cs="Consolas"/>
          <w:color w:val="FF0000"/>
          <w:kern w:val="0"/>
          <w:sz w:val="16"/>
          <w:szCs w:val="16"/>
          <w:highlight w:val="yellow"/>
        </w:rPr>
        <w:t>ContainerPort</w:t>
      </w:r>
      <w:r w:rsidRPr="00CB2A92">
        <w:rPr>
          <w:rFonts w:ascii="Consolas" w:hAnsi="Consolas" w:cs="Consolas"/>
          <w:color w:val="0000FF"/>
          <w:kern w:val="0"/>
          <w:sz w:val="16"/>
          <w:szCs w:val="16"/>
          <w:highlight w:val="yellow"/>
        </w:rPr>
        <w:t>=</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80</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 xml:space="preserve"> </w:t>
      </w:r>
      <w:r w:rsidRPr="00CB2A92">
        <w:rPr>
          <w:rFonts w:ascii="Consolas" w:hAnsi="Consolas" w:cs="Consolas"/>
          <w:color w:val="FF0000"/>
          <w:kern w:val="0"/>
          <w:sz w:val="16"/>
          <w:szCs w:val="16"/>
          <w:highlight w:val="yellow"/>
        </w:rPr>
        <w:t>EndpointRef</w:t>
      </w:r>
      <w:r w:rsidRPr="00CB2A92">
        <w:rPr>
          <w:rFonts w:ascii="Consolas" w:hAnsi="Consolas" w:cs="Consolas"/>
          <w:color w:val="0000FF"/>
          <w:kern w:val="0"/>
          <w:sz w:val="16"/>
          <w:szCs w:val="16"/>
          <w:highlight w:val="yellow"/>
        </w:rPr>
        <w:t>=</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Endpoint1</w:t>
      </w:r>
      <w:r w:rsidRPr="00CB2A92">
        <w:rPr>
          <w:rFonts w:ascii="Consolas" w:hAnsi="Consolas" w:cs="Consolas"/>
          <w:color w:val="000000"/>
          <w:kern w:val="0"/>
          <w:sz w:val="16"/>
          <w:szCs w:val="16"/>
          <w:highlight w:val="yellow"/>
        </w:rPr>
        <w:t>"</w:t>
      </w:r>
      <w:r w:rsidRPr="00CB2A92">
        <w:rPr>
          <w:rFonts w:ascii="Consolas" w:hAnsi="Consolas" w:cs="Consolas"/>
          <w:color w:val="0000FF"/>
          <w:kern w:val="0"/>
          <w:sz w:val="16"/>
          <w:szCs w:val="16"/>
          <w:highlight w:val="yellow"/>
        </w:rPr>
        <w:t>/&gt;</w:t>
      </w:r>
    </w:p>
    <w:p w14:paraId="666A0F15" w14:textId="77777777" w:rsidR="00CB2A92" w:rsidRPr="00CB2A92" w:rsidRDefault="00CB2A92" w:rsidP="00CB2A92">
      <w:pPr>
        <w:autoSpaceDE w:val="0"/>
        <w:autoSpaceDN w:val="0"/>
        <w:adjustRightInd w:val="0"/>
        <w:jc w:val="left"/>
        <w:rPr>
          <w:rFonts w:ascii="Consolas" w:hAnsi="Consolas" w:cs="Consolas"/>
          <w:color w:val="000000"/>
          <w:kern w:val="0"/>
          <w:sz w:val="16"/>
          <w:szCs w:val="16"/>
          <w:highlight w:val="yellow"/>
        </w:rPr>
      </w:pPr>
      <w:r w:rsidRPr="00CB2A92">
        <w:rPr>
          <w:rFonts w:ascii="Consolas" w:hAnsi="Consolas" w:cs="Consolas"/>
          <w:color w:val="0000FF"/>
          <w:kern w:val="0"/>
          <w:sz w:val="16"/>
          <w:szCs w:val="16"/>
          <w:highlight w:val="yellow"/>
        </w:rPr>
        <w:t xml:space="preserve">                &lt;/</w:t>
      </w:r>
      <w:r w:rsidRPr="00CB2A92">
        <w:rPr>
          <w:rFonts w:ascii="Consolas" w:hAnsi="Consolas" w:cs="Consolas"/>
          <w:color w:val="A31515"/>
          <w:kern w:val="0"/>
          <w:sz w:val="16"/>
          <w:szCs w:val="16"/>
          <w:highlight w:val="yellow"/>
        </w:rPr>
        <w:t>ContainerHostPolicies</w:t>
      </w:r>
      <w:r w:rsidRPr="00CB2A92">
        <w:rPr>
          <w:rFonts w:ascii="Consolas" w:hAnsi="Consolas" w:cs="Consolas"/>
          <w:color w:val="0000FF"/>
          <w:kern w:val="0"/>
          <w:sz w:val="16"/>
          <w:szCs w:val="16"/>
          <w:highlight w:val="yellow"/>
        </w:rPr>
        <w:t>&gt;</w:t>
      </w:r>
    </w:p>
    <w:p w14:paraId="0DD17DC9"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highlight w:val="yellow"/>
        </w:rPr>
        <w:t xml:space="preserve">            &lt;/</w:t>
      </w:r>
      <w:r w:rsidRPr="00CB2A92">
        <w:rPr>
          <w:rFonts w:ascii="Consolas" w:hAnsi="Consolas" w:cs="Consolas"/>
          <w:color w:val="A31515"/>
          <w:kern w:val="0"/>
          <w:sz w:val="16"/>
          <w:szCs w:val="16"/>
          <w:highlight w:val="yellow"/>
        </w:rPr>
        <w:t>Policies</w:t>
      </w:r>
      <w:r w:rsidRPr="00CB2A92">
        <w:rPr>
          <w:rFonts w:ascii="Consolas" w:hAnsi="Consolas" w:cs="Consolas"/>
          <w:color w:val="0000FF"/>
          <w:kern w:val="0"/>
          <w:sz w:val="16"/>
          <w:szCs w:val="16"/>
          <w:highlight w:val="yellow"/>
        </w:rPr>
        <w:t>&gt;</w:t>
      </w:r>
    </w:p>
    <w:p w14:paraId="38D343BD"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p>
    <w:p w14:paraId="1BDA7A96"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ServiceManifestImport</w:t>
      </w:r>
      <w:r w:rsidRPr="00CB2A92">
        <w:rPr>
          <w:rFonts w:ascii="Consolas" w:hAnsi="Consolas" w:cs="Consolas"/>
          <w:color w:val="0000FF"/>
          <w:kern w:val="0"/>
          <w:sz w:val="16"/>
          <w:szCs w:val="16"/>
        </w:rPr>
        <w:t>&gt;</w:t>
      </w:r>
    </w:p>
    <w:p w14:paraId="279D8690"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p>
    <w:p w14:paraId="61401362"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DefaultServices</w:t>
      </w:r>
      <w:r w:rsidRPr="00CB2A92">
        <w:rPr>
          <w:rFonts w:ascii="Consolas" w:hAnsi="Consolas" w:cs="Consolas"/>
          <w:color w:val="0000FF"/>
          <w:kern w:val="0"/>
          <w:sz w:val="16"/>
          <w:szCs w:val="16"/>
        </w:rPr>
        <w:t>&gt;</w:t>
      </w:r>
    </w:p>
    <w:p w14:paraId="723484F8"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63DE0D49"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StatelessService</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ServiceTypeName</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myservice1Type</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 xml:space="preserve"> </w:t>
      </w:r>
      <w:r w:rsidRPr="00CB2A92">
        <w:rPr>
          <w:rFonts w:ascii="Consolas" w:hAnsi="Consolas" w:cs="Consolas"/>
          <w:color w:val="FF0000"/>
          <w:kern w:val="0"/>
          <w:sz w:val="16"/>
          <w:szCs w:val="16"/>
        </w:rPr>
        <w:t>InstanceCount</w:t>
      </w:r>
      <w:r w:rsidRPr="00CB2A92">
        <w:rPr>
          <w:rFonts w:ascii="Consolas" w:hAnsi="Consolas" w:cs="Consolas"/>
          <w:color w:val="0000FF"/>
          <w:kern w:val="0"/>
          <w:sz w:val="16"/>
          <w:szCs w:val="16"/>
        </w:rPr>
        <w: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[myservice1_InstanceCount]</w:t>
      </w:r>
      <w:r w:rsidRPr="00CB2A92">
        <w:rPr>
          <w:rFonts w:ascii="Consolas" w:hAnsi="Consolas" w:cs="Consolas"/>
          <w:color w:val="000000"/>
          <w:kern w:val="0"/>
          <w:sz w:val="16"/>
          <w:szCs w:val="16"/>
        </w:rPr>
        <w:t>"</w:t>
      </w:r>
      <w:r w:rsidRPr="00CB2A92">
        <w:rPr>
          <w:rFonts w:ascii="Consolas" w:hAnsi="Consolas" w:cs="Consolas"/>
          <w:color w:val="0000FF"/>
          <w:kern w:val="0"/>
          <w:sz w:val="16"/>
          <w:szCs w:val="16"/>
        </w:rPr>
        <w:t>&gt;</w:t>
      </w:r>
    </w:p>
    <w:p w14:paraId="58B098A3"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SingletonPartition</w:t>
      </w:r>
      <w:r w:rsidRPr="00CB2A92">
        <w:rPr>
          <w:rFonts w:ascii="Consolas" w:hAnsi="Consolas" w:cs="Consolas"/>
          <w:color w:val="0000FF"/>
          <w:kern w:val="0"/>
          <w:sz w:val="16"/>
          <w:szCs w:val="16"/>
        </w:rPr>
        <w:t xml:space="preserve"> /&gt;</w:t>
      </w:r>
    </w:p>
    <w:p w14:paraId="09DC8D5E"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StatelessService</w:t>
      </w:r>
      <w:r w:rsidRPr="00CB2A92">
        <w:rPr>
          <w:rFonts w:ascii="Consolas" w:hAnsi="Consolas" w:cs="Consolas"/>
          <w:color w:val="0000FF"/>
          <w:kern w:val="0"/>
          <w:sz w:val="16"/>
          <w:szCs w:val="16"/>
        </w:rPr>
        <w:t>&gt;</w:t>
      </w:r>
    </w:p>
    <w:p w14:paraId="6D28150E"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Service</w:t>
      </w:r>
      <w:r w:rsidRPr="00CB2A92">
        <w:rPr>
          <w:rFonts w:ascii="Consolas" w:hAnsi="Consolas" w:cs="Consolas"/>
          <w:color w:val="0000FF"/>
          <w:kern w:val="0"/>
          <w:sz w:val="16"/>
          <w:szCs w:val="16"/>
        </w:rPr>
        <w:t>&gt;</w:t>
      </w:r>
    </w:p>
    <w:p w14:paraId="35BCA5FC"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&lt;/</w:t>
      </w:r>
      <w:r w:rsidRPr="00CB2A92">
        <w:rPr>
          <w:rFonts w:ascii="Consolas" w:hAnsi="Consolas" w:cs="Consolas"/>
          <w:color w:val="A31515"/>
          <w:kern w:val="0"/>
          <w:sz w:val="16"/>
          <w:szCs w:val="16"/>
        </w:rPr>
        <w:t>DefaultServices</w:t>
      </w:r>
      <w:r w:rsidRPr="00CB2A92">
        <w:rPr>
          <w:rFonts w:ascii="Consolas" w:hAnsi="Consolas" w:cs="Consolas"/>
          <w:color w:val="0000FF"/>
          <w:kern w:val="0"/>
          <w:sz w:val="16"/>
          <w:szCs w:val="16"/>
        </w:rPr>
        <w:t>&gt;</w:t>
      </w:r>
    </w:p>
    <w:p w14:paraId="21387D9B" w14:textId="77777777" w:rsidR="00CB2A92" w:rsidRPr="00CB2A92" w:rsidRDefault="00CB2A92" w:rsidP="00CB2A92">
      <w:pPr>
        <w:autoSpaceDE w:val="0"/>
        <w:autoSpaceDN w:val="0"/>
        <w:adjustRightInd w:val="0"/>
        <w:jc w:val="left"/>
        <w:rPr>
          <w:rFonts w:ascii="Consolas" w:hAnsi="Consolas" w:cs="Consolas"/>
          <w:color w:val="000000"/>
          <w:kern w:val="0"/>
          <w:sz w:val="16"/>
          <w:szCs w:val="16"/>
        </w:rPr>
      </w:pPr>
      <w:r w:rsidRPr="00CB2A92">
        <w:rPr>
          <w:rFonts w:ascii="Consolas" w:hAnsi="Consolas" w:cs="Consolas"/>
          <w:color w:val="0000FF"/>
          <w:kern w:val="0"/>
          <w:sz w:val="16"/>
          <w:szCs w:val="16"/>
        </w:rPr>
        <w:t xml:space="preserve">   </w:t>
      </w:r>
    </w:p>
    <w:p w14:paraId="0F375A9C" w14:textId="77777777" w:rsidR="00CB2A92" w:rsidRPr="00CB2A92" w:rsidRDefault="00CB2A92" w:rsidP="00CB2A92">
      <w:pPr>
        <w:rPr>
          <w:sz w:val="16"/>
          <w:szCs w:val="16"/>
        </w:rPr>
      </w:pPr>
      <w:r w:rsidRPr="00CB2A92">
        <w:rPr>
          <w:rFonts w:ascii="Consolas" w:hAnsi="Consolas" w:cs="Consolas"/>
          <w:color w:val="0000FF"/>
          <w:kern w:val="0"/>
          <w:sz w:val="16"/>
          <w:szCs w:val="16"/>
        </w:rPr>
        <w:t>&lt;/</w:t>
      </w:r>
      <w:r w:rsidRPr="00CB2A92">
        <w:rPr>
          <w:rFonts w:ascii="Consolas" w:hAnsi="Consolas" w:cs="Consolas"/>
          <w:color w:val="A31515"/>
          <w:kern w:val="0"/>
          <w:sz w:val="16"/>
          <w:szCs w:val="16"/>
        </w:rPr>
        <w:t>ApplicationManifest</w:t>
      </w:r>
      <w:r w:rsidRPr="00CB2A92">
        <w:rPr>
          <w:rFonts w:ascii="Consolas" w:hAnsi="Consolas" w:cs="Consolas"/>
          <w:color w:val="0000FF"/>
          <w:kern w:val="0"/>
          <w:sz w:val="16"/>
          <w:szCs w:val="16"/>
        </w:rPr>
        <w:t>&gt;</w:t>
      </w:r>
    </w:p>
    <w:p w14:paraId="599BC818" w14:textId="77777777" w:rsidR="00CB2A92" w:rsidRDefault="00CB2A92"/>
    <w:p w14:paraId="48582E1D" w14:textId="77777777" w:rsidR="003E744C" w:rsidRDefault="003E744C">
      <w:r>
        <w:t>T</w:t>
      </w:r>
      <w:r>
        <w:rPr>
          <w:rFonts w:hint="eastAsia"/>
        </w:rPr>
        <w:t xml:space="preserve">he </w:t>
      </w:r>
      <w:r>
        <w:t xml:space="preserve">high lightened part in above manifest files work together to enable the created container </w:t>
      </w:r>
      <w:r>
        <w:lastRenderedPageBreak/>
        <w:t>app to:</w:t>
      </w:r>
    </w:p>
    <w:p w14:paraId="79EDEFDD" w14:textId="77777777" w:rsidR="003E744C" w:rsidRDefault="003E744C" w:rsidP="00765050">
      <w:pPr>
        <w:pStyle w:val="ListParagraph"/>
        <w:numPr>
          <w:ilvl w:val="0"/>
          <w:numId w:val="2"/>
        </w:numPr>
        <w:ind w:firstLineChars="0"/>
      </w:pPr>
      <w:r>
        <w:t xml:space="preserve">Authenticate with source Azure Container Registry for </w:t>
      </w:r>
      <w:r w:rsidR="00765050">
        <w:t>downloading target Docker im</w:t>
      </w:r>
      <w:r>
        <w:t>age.</w:t>
      </w:r>
    </w:p>
    <w:p w14:paraId="3817EF9D" w14:textId="77777777" w:rsidR="00765050" w:rsidRDefault="00765050" w:rsidP="00765050">
      <w:pPr>
        <w:pStyle w:val="ListParagraph"/>
        <w:numPr>
          <w:ilvl w:val="0"/>
          <w:numId w:val="2"/>
        </w:numPr>
        <w:ind w:firstLineChars="0"/>
      </w:pPr>
      <w:r>
        <w:t>Expose service in container instance by mapping container port and service port.</w:t>
      </w:r>
    </w:p>
    <w:p w14:paraId="09503D78" w14:textId="77777777" w:rsidR="003E744C" w:rsidRPr="00765050" w:rsidRDefault="003E744C"/>
    <w:p w14:paraId="6652D97E" w14:textId="77777777" w:rsidR="00123D3B" w:rsidRPr="00FA220C" w:rsidRDefault="000C3C2B" w:rsidP="00CE7276">
      <w:pPr>
        <w:pStyle w:val="Heading2"/>
        <w:rPr>
          <w:sz w:val="28"/>
          <w:szCs w:val="28"/>
        </w:rPr>
      </w:pPr>
      <w:r>
        <w:rPr>
          <w:sz w:val="28"/>
          <w:szCs w:val="28"/>
        </w:rPr>
        <w:t>Publish</w:t>
      </w:r>
      <w:r w:rsidR="00093C2E">
        <w:rPr>
          <w:sz w:val="28"/>
          <w:szCs w:val="28"/>
        </w:rPr>
        <w:t xml:space="preserve"> </w:t>
      </w:r>
      <w:r w:rsidR="00832DEE">
        <w:rPr>
          <w:sz w:val="28"/>
          <w:szCs w:val="28"/>
        </w:rPr>
        <w:t>Container App</w:t>
      </w:r>
      <w:r w:rsidR="00123D3B" w:rsidRPr="00FA220C">
        <w:rPr>
          <w:sz w:val="28"/>
          <w:szCs w:val="28"/>
        </w:rPr>
        <w:t xml:space="preserve"> </w:t>
      </w:r>
      <w:r w:rsidR="006C32D1" w:rsidRPr="00FA220C">
        <w:rPr>
          <w:sz w:val="28"/>
          <w:szCs w:val="28"/>
        </w:rPr>
        <w:t>in Service F</w:t>
      </w:r>
      <w:r w:rsidR="00505F92" w:rsidRPr="00FA220C">
        <w:rPr>
          <w:sz w:val="28"/>
          <w:szCs w:val="28"/>
        </w:rPr>
        <w:t>abric</w:t>
      </w:r>
    </w:p>
    <w:p w14:paraId="136E99C2" w14:textId="77777777" w:rsidR="00123D3B" w:rsidRDefault="00093C2E">
      <w:r>
        <w:t>When above 3 steps of creating service cluster, preparing Docker Image in Azure Container Registry and Building customized service fabric container app are ready, you are almost done to have the app running on the cluster, the final step for you is to publish th</w:t>
      </w:r>
      <w:r w:rsidR="009D2EEB">
        <w:t>e app by the provided bash script “install.sh”, see quick deploying below:</w:t>
      </w:r>
    </w:p>
    <w:p w14:paraId="150D58EF" w14:textId="77777777" w:rsidR="00093C2E" w:rsidRPr="00093C2E" w:rsidRDefault="009D2EEB">
      <w:r>
        <w:rPr>
          <w:noProof/>
        </w:rPr>
        <w:drawing>
          <wp:inline distT="0" distB="0" distL="0" distR="0" wp14:anchorId="674BD852" wp14:editId="63B6A957">
            <wp:extent cx="5274310" cy="981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81075"/>
                    </a:xfrm>
                    <a:prstGeom prst="rect">
                      <a:avLst/>
                    </a:prstGeom>
                  </pic:spPr>
                </pic:pic>
              </a:graphicData>
            </a:graphic>
          </wp:inline>
        </w:drawing>
      </w:r>
    </w:p>
    <w:p w14:paraId="3C1977CE" w14:textId="77777777" w:rsidR="00123D3B" w:rsidRDefault="009D2EEB">
      <w:r>
        <w:t>T</w:t>
      </w:r>
      <w:r>
        <w:rPr>
          <w:rFonts w:hint="eastAsia"/>
        </w:rPr>
        <w:t xml:space="preserve">he </w:t>
      </w:r>
      <w:r>
        <w:t>container app running on service fabric can be quickly verified by the configured endpoint and service fabric address.</w:t>
      </w:r>
    </w:p>
    <w:p w14:paraId="3815EF68" w14:textId="77777777" w:rsidR="009D2EEB" w:rsidRDefault="009D2EEB">
      <w:r>
        <w:rPr>
          <w:noProof/>
        </w:rPr>
        <w:drawing>
          <wp:inline distT="0" distB="0" distL="0" distR="0" wp14:anchorId="718B54F4" wp14:editId="0947197E">
            <wp:extent cx="5274310" cy="23209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20925"/>
                    </a:xfrm>
                    <a:prstGeom prst="rect">
                      <a:avLst/>
                    </a:prstGeom>
                  </pic:spPr>
                </pic:pic>
              </a:graphicData>
            </a:graphic>
          </wp:inline>
        </w:drawing>
      </w:r>
    </w:p>
    <w:p w14:paraId="3C8E2CE4" w14:textId="77777777" w:rsidR="00DB158B" w:rsidRDefault="00DB158B">
      <w:r>
        <w:t>A</w:t>
      </w:r>
      <w:r>
        <w:rPr>
          <w:rFonts w:hint="eastAsia"/>
        </w:rPr>
        <w:t xml:space="preserve">fter </w:t>
      </w:r>
      <w:r>
        <w:t>the first deployment</w:t>
      </w:r>
      <w:r w:rsidR="006A7360">
        <w:t xml:space="preserve"> of container app</w:t>
      </w:r>
      <w:r>
        <w:t xml:space="preserve">, later changes or upgrade can be </w:t>
      </w:r>
      <w:r w:rsidR="006A7360">
        <w:t xml:space="preserve">performed as the same as normal </w:t>
      </w:r>
      <w:hyperlink r:id="rId30" w:history="1">
        <w:r w:rsidR="006A7360" w:rsidRPr="006A7360">
          <w:rPr>
            <w:rStyle w:val="Hyperlink"/>
          </w:rPr>
          <w:t>service fabric upgrade</w:t>
        </w:r>
      </w:hyperlink>
      <w:r w:rsidR="006A7360">
        <w:t>.</w:t>
      </w:r>
      <w:r>
        <w:t xml:space="preserve"> </w:t>
      </w:r>
    </w:p>
    <w:p w14:paraId="355D04F0" w14:textId="77777777" w:rsidR="006A7360" w:rsidRDefault="006A7360"/>
    <w:p w14:paraId="4C934A6C" w14:textId="77777777" w:rsidR="006A7360" w:rsidRDefault="006A7360">
      <w:r>
        <w:t>Reference:</w:t>
      </w:r>
    </w:p>
    <w:p w14:paraId="499AE5E7" w14:textId="77777777" w:rsidR="006A7360" w:rsidRPr="006A7360" w:rsidRDefault="00D05DA2" w:rsidP="006A7360">
      <w:hyperlink r:id="rId31" w:history="1">
        <w:r w:rsidR="006A7360" w:rsidRPr="006A7360">
          <w:rPr>
            <w:rStyle w:val="Hyperlink"/>
          </w:rPr>
          <w:t>https://docs.microsoft.com/en-us/azure/service-fabric/service-fabric-linux-overview</w:t>
        </w:r>
      </w:hyperlink>
    </w:p>
    <w:p w14:paraId="5672B27F" w14:textId="77777777" w:rsidR="006A7360" w:rsidRDefault="00D05DA2" w:rsidP="006A7360">
      <w:hyperlink r:id="rId32" w:history="1">
        <w:r w:rsidR="006A7360" w:rsidRPr="006A7360">
          <w:rPr>
            <w:rStyle w:val="Hyperlink"/>
          </w:rPr>
          <w:t>https://docs.microsoft.com/en-us/azure/service-fabric/service-fabric-azure-cli</w:t>
        </w:r>
      </w:hyperlink>
    </w:p>
    <w:p w14:paraId="09369B57" w14:textId="77777777" w:rsidR="006A7360" w:rsidRDefault="00D05DA2" w:rsidP="006A7360">
      <w:hyperlink r:id="rId33" w:history="1">
        <w:r w:rsidR="006A7360" w:rsidRPr="00F1255C">
          <w:rPr>
            <w:rStyle w:val="Hyperlink"/>
          </w:rPr>
          <w:t>https://docs.microsoft.com/en-us/azure/service-fabric/service-fabric-deploy-container-linux</w:t>
        </w:r>
      </w:hyperlink>
      <w:r w:rsidR="006A7360">
        <w:t xml:space="preserve"> </w:t>
      </w:r>
    </w:p>
    <w:p w14:paraId="0EF20CFC" w14:textId="77777777" w:rsidR="003167E1" w:rsidRDefault="00D05DA2" w:rsidP="006A7360">
      <w:hyperlink r:id="rId34" w:history="1">
        <w:r w:rsidR="003167E1" w:rsidRPr="00F1255C">
          <w:rPr>
            <w:rStyle w:val="Hyperlink"/>
          </w:rPr>
          <w:t>https://docs.microsoft.com/en-us/azure/container-registry/container-registry-get-started-docker-cli</w:t>
        </w:r>
      </w:hyperlink>
      <w:r w:rsidR="003167E1">
        <w:t xml:space="preserve"> </w:t>
      </w:r>
    </w:p>
    <w:p w14:paraId="76E8D1BF" w14:textId="77777777" w:rsidR="006A7360" w:rsidRPr="006A7360" w:rsidRDefault="006A7360" w:rsidP="006A7360"/>
    <w:p w14:paraId="5CC3810C" w14:textId="77777777" w:rsidR="006A7360" w:rsidRPr="006A7360" w:rsidRDefault="006A7360"/>
    <w:sectPr w:rsidR="006A7360" w:rsidRPr="006A7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247D0"/>
    <w:multiLevelType w:val="hybridMultilevel"/>
    <w:tmpl w:val="67E8BA4E"/>
    <w:lvl w:ilvl="0" w:tplc="E7D67E36">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AB0AD5"/>
    <w:multiLevelType w:val="hybridMultilevel"/>
    <w:tmpl w:val="74DEE07C"/>
    <w:lvl w:ilvl="0" w:tplc="E7D67E36">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 Wu">
    <w15:presenceInfo w15:providerId="AD" w15:userId="S-1-5-21-2146773085-903363285-719344707-1234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38"/>
    <w:rsid w:val="00092DC8"/>
    <w:rsid w:val="00093C2E"/>
    <w:rsid w:val="000C3C2B"/>
    <w:rsid w:val="00123D3B"/>
    <w:rsid w:val="001277F5"/>
    <w:rsid w:val="0020599F"/>
    <w:rsid w:val="0025137B"/>
    <w:rsid w:val="002541B7"/>
    <w:rsid w:val="00261B0F"/>
    <w:rsid w:val="002A5D9A"/>
    <w:rsid w:val="003167E1"/>
    <w:rsid w:val="00335A0D"/>
    <w:rsid w:val="003904D4"/>
    <w:rsid w:val="00392F14"/>
    <w:rsid w:val="003C1C43"/>
    <w:rsid w:val="003E744C"/>
    <w:rsid w:val="004347C5"/>
    <w:rsid w:val="004D633A"/>
    <w:rsid w:val="00505F92"/>
    <w:rsid w:val="00542DF8"/>
    <w:rsid w:val="00565F31"/>
    <w:rsid w:val="005E3E0B"/>
    <w:rsid w:val="00600A38"/>
    <w:rsid w:val="00667555"/>
    <w:rsid w:val="006822B8"/>
    <w:rsid w:val="006A7360"/>
    <w:rsid w:val="006C32D1"/>
    <w:rsid w:val="00765050"/>
    <w:rsid w:val="00794726"/>
    <w:rsid w:val="00832DEE"/>
    <w:rsid w:val="00843C5A"/>
    <w:rsid w:val="00894ACC"/>
    <w:rsid w:val="008B07EF"/>
    <w:rsid w:val="008C2AD2"/>
    <w:rsid w:val="009156AB"/>
    <w:rsid w:val="009427B3"/>
    <w:rsid w:val="009D2EEB"/>
    <w:rsid w:val="00A07BFB"/>
    <w:rsid w:val="00B66175"/>
    <w:rsid w:val="00BC05FD"/>
    <w:rsid w:val="00CB2A92"/>
    <w:rsid w:val="00CE7276"/>
    <w:rsid w:val="00D05DA2"/>
    <w:rsid w:val="00D13C4E"/>
    <w:rsid w:val="00D34018"/>
    <w:rsid w:val="00DA4D96"/>
    <w:rsid w:val="00DB158B"/>
    <w:rsid w:val="00DE1B9A"/>
    <w:rsid w:val="00E30A46"/>
    <w:rsid w:val="00E42B44"/>
    <w:rsid w:val="00EB64E8"/>
    <w:rsid w:val="00EB6510"/>
    <w:rsid w:val="00F44C3F"/>
    <w:rsid w:val="00F5028B"/>
    <w:rsid w:val="00FA220C"/>
    <w:rsid w:val="00FF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74A8"/>
  <w15:chartTrackingRefBased/>
  <w15:docId w15:val="{1A6DC1EB-4B8C-4D53-BBFF-EEAC5B26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32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55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75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9156AB"/>
    <w:rPr>
      <w:color w:val="0563C1" w:themeColor="hyperlink"/>
      <w:u w:val="single"/>
    </w:rPr>
  </w:style>
  <w:style w:type="character" w:customStyle="1" w:styleId="Heading2Char">
    <w:name w:val="Heading 2 Char"/>
    <w:basedOn w:val="DefaultParagraphFont"/>
    <w:link w:val="Heading2"/>
    <w:uiPriority w:val="9"/>
    <w:rsid w:val="006C32D1"/>
    <w:rPr>
      <w:rFonts w:asciiTheme="majorHAnsi" w:eastAsiaTheme="majorEastAsia" w:hAnsiTheme="majorHAnsi" w:cstheme="majorBidi"/>
      <w:b/>
      <w:bCs/>
      <w:sz w:val="32"/>
      <w:szCs w:val="32"/>
    </w:rPr>
  </w:style>
  <w:style w:type="paragraph" w:styleId="ListParagraph">
    <w:name w:val="List Paragraph"/>
    <w:basedOn w:val="Normal"/>
    <w:uiPriority w:val="34"/>
    <w:qFormat/>
    <w:rsid w:val="002541B7"/>
    <w:pPr>
      <w:ind w:firstLineChars="200" w:firstLine="420"/>
    </w:pPr>
  </w:style>
  <w:style w:type="paragraph" w:styleId="NormalWeb">
    <w:name w:val="Normal (Web)"/>
    <w:basedOn w:val="Normal"/>
    <w:uiPriority w:val="99"/>
    <w:semiHidden/>
    <w:unhideWhenUsed/>
    <w:rsid w:val="00FF6309"/>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DefaultParagraphFont"/>
    <w:uiPriority w:val="99"/>
    <w:semiHidden/>
    <w:unhideWhenUsed/>
    <w:rsid w:val="000C3C2B"/>
    <w:rPr>
      <w:color w:val="954F72" w:themeColor="followedHyperlink"/>
      <w:u w:val="single"/>
    </w:rPr>
  </w:style>
  <w:style w:type="paragraph" w:styleId="BalloonText">
    <w:name w:val="Balloon Text"/>
    <w:basedOn w:val="Normal"/>
    <w:link w:val="BalloonTextChar"/>
    <w:uiPriority w:val="99"/>
    <w:semiHidden/>
    <w:unhideWhenUsed/>
    <w:rsid w:val="001277F5"/>
    <w:rPr>
      <w:sz w:val="18"/>
      <w:szCs w:val="18"/>
    </w:rPr>
  </w:style>
  <w:style w:type="character" w:customStyle="1" w:styleId="BalloonTextChar">
    <w:name w:val="Balloon Text Char"/>
    <w:basedOn w:val="DefaultParagraphFont"/>
    <w:link w:val="BalloonText"/>
    <w:uiPriority w:val="99"/>
    <w:semiHidden/>
    <w:rsid w:val="001277F5"/>
    <w:rPr>
      <w:sz w:val="18"/>
      <w:szCs w:val="18"/>
    </w:rPr>
  </w:style>
  <w:style w:type="character" w:styleId="CommentReference">
    <w:name w:val="annotation reference"/>
    <w:basedOn w:val="DefaultParagraphFont"/>
    <w:uiPriority w:val="99"/>
    <w:semiHidden/>
    <w:unhideWhenUsed/>
    <w:rsid w:val="004347C5"/>
    <w:rPr>
      <w:sz w:val="21"/>
      <w:szCs w:val="21"/>
    </w:rPr>
  </w:style>
  <w:style w:type="paragraph" w:styleId="CommentText">
    <w:name w:val="annotation text"/>
    <w:basedOn w:val="Normal"/>
    <w:link w:val="CommentTextChar"/>
    <w:uiPriority w:val="99"/>
    <w:semiHidden/>
    <w:unhideWhenUsed/>
    <w:rsid w:val="004347C5"/>
    <w:pPr>
      <w:jc w:val="left"/>
    </w:pPr>
  </w:style>
  <w:style w:type="character" w:customStyle="1" w:styleId="CommentTextChar">
    <w:name w:val="Comment Text Char"/>
    <w:basedOn w:val="DefaultParagraphFont"/>
    <w:link w:val="CommentText"/>
    <w:uiPriority w:val="99"/>
    <w:semiHidden/>
    <w:rsid w:val="004347C5"/>
  </w:style>
  <w:style w:type="paragraph" w:styleId="CommentSubject">
    <w:name w:val="annotation subject"/>
    <w:basedOn w:val="CommentText"/>
    <w:next w:val="CommentText"/>
    <w:link w:val="CommentSubjectChar"/>
    <w:uiPriority w:val="99"/>
    <w:semiHidden/>
    <w:unhideWhenUsed/>
    <w:rsid w:val="004347C5"/>
    <w:rPr>
      <w:b/>
      <w:bCs/>
    </w:rPr>
  </w:style>
  <w:style w:type="character" w:customStyle="1" w:styleId="CommentSubjectChar">
    <w:name w:val="Comment Subject Char"/>
    <w:basedOn w:val="CommentTextChar"/>
    <w:link w:val="CommentSubject"/>
    <w:uiPriority w:val="99"/>
    <w:semiHidden/>
    <w:rsid w:val="00434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9224">
      <w:bodyDiv w:val="1"/>
      <w:marLeft w:val="0"/>
      <w:marRight w:val="0"/>
      <w:marTop w:val="0"/>
      <w:marBottom w:val="0"/>
      <w:divBdr>
        <w:top w:val="none" w:sz="0" w:space="0" w:color="auto"/>
        <w:left w:val="none" w:sz="0" w:space="0" w:color="auto"/>
        <w:bottom w:val="none" w:sz="0" w:space="0" w:color="auto"/>
        <w:right w:val="none" w:sz="0" w:space="0" w:color="auto"/>
      </w:divBdr>
    </w:div>
    <w:div w:id="492179808">
      <w:bodyDiv w:val="1"/>
      <w:marLeft w:val="0"/>
      <w:marRight w:val="0"/>
      <w:marTop w:val="0"/>
      <w:marBottom w:val="0"/>
      <w:divBdr>
        <w:top w:val="none" w:sz="0" w:space="0" w:color="auto"/>
        <w:left w:val="none" w:sz="0" w:space="0" w:color="auto"/>
        <w:bottom w:val="none" w:sz="0" w:space="0" w:color="auto"/>
        <w:right w:val="none" w:sz="0" w:space="0" w:color="auto"/>
      </w:divBdr>
    </w:div>
    <w:div w:id="1725323954">
      <w:bodyDiv w:val="1"/>
      <w:marLeft w:val="0"/>
      <w:marRight w:val="0"/>
      <w:marTop w:val="0"/>
      <w:marBottom w:val="0"/>
      <w:divBdr>
        <w:top w:val="none" w:sz="0" w:space="0" w:color="auto"/>
        <w:left w:val="none" w:sz="0" w:space="0" w:color="auto"/>
        <w:bottom w:val="none" w:sz="0" w:space="0" w:color="auto"/>
        <w:right w:val="none" w:sz="0" w:space="0" w:color="auto"/>
      </w:divBdr>
    </w:div>
    <w:div w:id="2000838993">
      <w:bodyDiv w:val="1"/>
      <w:marLeft w:val="0"/>
      <w:marRight w:val="0"/>
      <w:marTop w:val="0"/>
      <w:marBottom w:val="0"/>
      <w:divBdr>
        <w:top w:val="none" w:sz="0" w:space="0" w:color="auto"/>
        <w:left w:val="none" w:sz="0" w:space="0" w:color="auto"/>
        <w:bottom w:val="none" w:sz="0" w:space="0" w:color="auto"/>
        <w:right w:val="none" w:sz="0" w:space="0" w:color="auto"/>
      </w:divBdr>
    </w:div>
    <w:div w:id="20384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container-service/" TargetMode="External"/><Relationship Id="rId13" Type="http://schemas.openxmlformats.org/officeDocument/2006/relationships/hyperlink" Target="https://docs.microsoft.com/en-us/azure/service-fabric/service-fabric-cluster-creation-via-arm" TargetMode="External"/><Relationship Id="rId18" Type="http://schemas.openxmlformats.org/officeDocument/2006/relationships/hyperlink" Target="http://jianwstorage.blob.core.chinacloudapi.cn/container000/mooncake-sf-secure-cert_AAD-cluster-10-node-2-nodetype.zip" TargetMode="External"/><Relationship Id="rId26" Type="http://schemas.openxmlformats.org/officeDocument/2006/relationships/hyperlink" Target="https://docs.microsoft.com/en-us/azure/service-fabric/service-fabric-deploy-container-linux" TargetMode="External"/><Relationship Id="rId3" Type="http://schemas.openxmlformats.org/officeDocument/2006/relationships/settings" Target="settings.xml"/><Relationship Id="rId21" Type="http://schemas.openxmlformats.org/officeDocument/2006/relationships/hyperlink" Target="https://acrwebmanagerdemo.azurewebsites.net/" TargetMode="External"/><Relationship Id="rId34" Type="http://schemas.openxmlformats.org/officeDocument/2006/relationships/hyperlink" Target="https://docs.microsoft.com/en-us/azure/container-registry/container-registry-get-started-docker-cli" TargetMode="External"/><Relationship Id="rId7" Type="http://schemas.openxmlformats.org/officeDocument/2006/relationships/hyperlink" Target="https://channel9.msdn.com/Events/Connect/2016/Microsoft-Azure-2-Panel-with-QA" TargetMode="External"/><Relationship Id="rId12" Type="http://schemas.openxmlformats.org/officeDocument/2006/relationships/hyperlink" Target="https://docs.microsoft.com/en-us/azure/service-fabric/service-fabric-cluster-creation-via-visual-studio" TargetMode="External"/><Relationship Id="rId17" Type="http://schemas.openxmlformats.org/officeDocument/2006/relationships/image" Target="media/image2.png"/><Relationship Id="rId25" Type="http://schemas.openxmlformats.org/officeDocument/2006/relationships/hyperlink" Target="https://docs.microsoft.com/en-us/azure/service-fabric/service-fabric-deploy-container-linux" TargetMode="External"/><Relationship Id="rId33" Type="http://schemas.openxmlformats.org/officeDocument/2006/relationships/hyperlink" Target="https://docs.microsoft.com/en-us/azure/service-fabric/service-fabric-deploy-container-linux" TargetMode="External"/><Relationship Id="rId2" Type="http://schemas.openxmlformats.org/officeDocument/2006/relationships/styles" Target="styles.xml"/><Relationship Id="rId16" Type="http://schemas.openxmlformats.org/officeDocument/2006/relationships/hyperlink" Target="https://msdn.microsoft.com/en-us/library/azure/dn578439.aspx"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blogs.msdn.microsoft.com/maheshkshirsagar/2016/11/21/choosing-between-azure-container-service-azure-service-fabric-and-azure-functions/" TargetMode="External"/><Relationship Id="rId11" Type="http://schemas.openxmlformats.org/officeDocument/2006/relationships/hyperlink" Target="https://docs.microsoft.com/en-us/azure/service-fabric/service-fabric-cluster-creation-via-portal" TargetMode="External"/><Relationship Id="rId24" Type="http://schemas.openxmlformats.org/officeDocument/2006/relationships/hyperlink" Target="https://hub.docker.com/r/travisyeh/backend/" TargetMode="External"/><Relationship Id="rId32" Type="http://schemas.openxmlformats.org/officeDocument/2006/relationships/hyperlink" Target="https://docs.microsoft.com/en-us/azure/service-fabric/service-fabric-azure-cli" TargetMode="External"/><Relationship Id="rId37" Type="http://schemas.openxmlformats.org/officeDocument/2006/relationships/theme" Target="theme/theme1.xml"/><Relationship Id="rId5" Type="http://schemas.openxmlformats.org/officeDocument/2006/relationships/hyperlink" Target="https://azure.microsoft.com/en-us/services/container-registry/" TargetMode="External"/><Relationship Id="rId15" Type="http://schemas.openxmlformats.org/officeDocument/2006/relationships/hyperlink" Target="https://github.com/Azure/azure-quickstart-templates" TargetMode="External"/><Relationship Id="rId23" Type="http://schemas.openxmlformats.org/officeDocument/2006/relationships/hyperlink" Target="https://hub.docker.com" TargetMode="External"/><Relationship Id="rId28" Type="http://schemas.openxmlformats.org/officeDocument/2006/relationships/image" Target="media/image6.png"/><Relationship Id="rId36" Type="http://schemas.microsoft.com/office/2011/relationships/people" Target="people.xml"/><Relationship Id="rId10" Type="http://schemas.openxmlformats.org/officeDocument/2006/relationships/hyperlink" Target="https://docs.microsoft.com/en-us/azure/service-fabric/service-fabric-choose-framework" TargetMode="External"/><Relationship Id="rId19" Type="http://schemas.openxmlformats.org/officeDocument/2006/relationships/hyperlink" Target="https://docs.microsoft.com/en-us/azure/container-registry/container-registry-get-started-docker-cli" TargetMode="External"/><Relationship Id="rId31" Type="http://schemas.openxmlformats.org/officeDocument/2006/relationships/hyperlink" Target="https://docs.microsoft.com/en-us/azure/service-fabric/service-fabric-linux-overvie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en-us/azure/service-fabric/service-fabric-cluster-creation-via-arm"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docs.microsoft.com/en-us/azure/service-fabric/service-fabric-application-upgra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6</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Wu</dc:creator>
  <cp:keywords/>
  <dc:description/>
  <cp:lastModifiedBy>Jian Wu</cp:lastModifiedBy>
  <cp:revision>40</cp:revision>
  <dcterms:created xsi:type="dcterms:W3CDTF">2017-03-29T04:07:00Z</dcterms:created>
  <dcterms:modified xsi:type="dcterms:W3CDTF">2017-04-25T06:33:00Z</dcterms:modified>
</cp:coreProperties>
</file>